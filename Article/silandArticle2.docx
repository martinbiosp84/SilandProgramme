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AD8F2" w14:textId="77777777" w:rsidR="002F5E91" w:rsidRDefault="002F5E91"/>
    <w:p w14:paraId="4931B945" w14:textId="77777777" w:rsidR="002F5E91" w:rsidRDefault="002F5E91"/>
    <w:p w14:paraId="139D617D" w14:textId="77777777" w:rsidR="002F5E91" w:rsidRDefault="002F5E91"/>
    <w:p w14:paraId="17B1AE96" w14:textId="77777777" w:rsidR="002F5E91" w:rsidRDefault="00BF57AB">
      <w:r>
        <w:t>Methods in ecology and evolution</w:t>
      </w:r>
    </w:p>
    <w:p w14:paraId="1683707C" w14:textId="77777777" w:rsidR="002F5E91" w:rsidRDefault="00BF57AB">
      <w:r>
        <w:t>Application</w:t>
      </w:r>
    </w:p>
    <w:p w14:paraId="4B7EFD2B" w14:textId="77777777" w:rsidR="002F5E91" w:rsidRDefault="002F5E91"/>
    <w:p w14:paraId="61C33655" w14:textId="77777777" w:rsidR="00DD55A5" w:rsidRDefault="00DD55A5"/>
    <w:p w14:paraId="1908414F" w14:textId="77777777" w:rsidR="002F5E91" w:rsidRDefault="00BF57AB">
      <w:r>
        <w:t>SILand : an R package for estimating the spatial influence of landscape on ecological data</w:t>
      </w:r>
    </w:p>
    <w:p w14:paraId="6CBE32C9" w14:textId="77777777" w:rsidR="002F5E91" w:rsidRDefault="002F5E91"/>
    <w:p w14:paraId="57AF46F9" w14:textId="77777777" w:rsidR="002F5E91" w:rsidRDefault="002F5E91">
      <w:pPr>
        <w:rPr>
          <w:ins w:id="0" w:author="Florence Carpentier" w:date="2018-04-20T12:20:00Z"/>
        </w:rPr>
      </w:pPr>
    </w:p>
    <w:p w14:paraId="7A42A555" w14:textId="77777777" w:rsidR="00DD55A5" w:rsidRDefault="00DD55A5">
      <w:pPr>
        <w:rPr>
          <w:ins w:id="1" w:author="Florence Carpentier" w:date="2018-04-20T12:20:00Z"/>
        </w:rPr>
      </w:pPr>
    </w:p>
    <w:p w14:paraId="69CD96C7" w14:textId="77777777" w:rsidR="00DD55A5" w:rsidRDefault="00DD55A5">
      <w:pPr>
        <w:rPr>
          <w:ins w:id="2" w:author="Florence Carpentier" w:date="2018-04-20T12:20:00Z"/>
        </w:rPr>
      </w:pPr>
    </w:p>
    <w:p w14:paraId="0F1E3586" w14:textId="77777777" w:rsidR="00DD55A5" w:rsidRDefault="00DD55A5">
      <w:pPr>
        <w:rPr>
          <w:ins w:id="3" w:author="Florence Carpentier" w:date="2018-04-20T12:20:00Z"/>
        </w:rPr>
      </w:pPr>
      <w:ins w:id="4" w:author="Florence Carpentier" w:date="2018-04-20T12:20:00Z">
        <w:r>
          <w:t>UMR BIOGER, INRA, AgroParisTech, Université Paris-Saclay, 78850, Thiverval-Grignon, France</w:t>
        </w:r>
      </w:ins>
    </w:p>
    <w:p w14:paraId="14F8185E" w14:textId="77777777" w:rsidR="00DD55A5" w:rsidRDefault="00DD55A5">
      <w:pPr>
        <w:rPr>
          <w:ins w:id="5" w:author="Florence Carpentier" w:date="2018-04-20T12:20:00Z"/>
        </w:rPr>
      </w:pPr>
    </w:p>
    <w:p w14:paraId="0CCB9AF4" w14:textId="77777777" w:rsidR="00DD55A5" w:rsidRDefault="00DD55A5"/>
    <w:p w14:paraId="7A043D15" w14:textId="77777777" w:rsidR="002F5E91" w:rsidRDefault="00BF57AB">
      <w:r>
        <w:t>Abstract</w:t>
      </w:r>
    </w:p>
    <w:p w14:paraId="0FA8428C" w14:textId="77777777" w:rsidR="002F5E91" w:rsidRDefault="002F5E91"/>
    <w:p w14:paraId="450DA856" w14:textId="77777777" w:rsidR="002F5E91" w:rsidRDefault="00BF57AB">
      <w:pPr>
        <w:numPr>
          <w:ilvl w:val="0"/>
          <w:numId w:val="2"/>
        </w:numPr>
      </w:pPr>
      <w:r>
        <w:t xml:space="preserve">The spatial distribution of species is both influenced by local variables and by surrounding characteristics of landscape. Estimating spatial influence of landscape is difficult since it requires estimating the intensity and the spatial scale effects of the numerous landscape variables. </w:t>
      </w:r>
    </w:p>
    <w:p w14:paraId="37FFBCEA" w14:textId="77777777" w:rsidR="002F5E91" w:rsidRDefault="007D2952">
      <w:pPr>
        <w:numPr>
          <w:ilvl w:val="0"/>
          <w:numId w:val="2"/>
        </w:numPr>
      </w:pPr>
      <w:ins w:id="6" w:author="Florence Carpentier" w:date="2018-04-20T10:49:00Z">
        <w:r>
          <w:t xml:space="preserve">Here we present the R package </w:t>
        </w:r>
      </w:ins>
      <w:del w:id="7" w:author="Florence Carpentier" w:date="2018-04-20T10:49:00Z">
        <w:r w:rsidR="00BF57AB" w:rsidDel="007D2952">
          <w:delText xml:space="preserve">The </w:delText>
        </w:r>
      </w:del>
      <w:r w:rsidR="00BF57AB">
        <w:t xml:space="preserve">'SILand' </w:t>
      </w:r>
      <w:del w:id="8" w:author="Florence Carpentier" w:date="2018-04-20T10:50:00Z">
        <w:r w:rsidR="00BF57AB" w:rsidDel="007D2952">
          <w:delText xml:space="preserve">package for R statistical computing environment provides </w:delText>
        </w:r>
        <w:r w:rsidR="00786D48" w:rsidDel="007D2952">
          <w:delText xml:space="preserve">a tool to </w:delText>
        </w:r>
      </w:del>
      <w:ins w:id="9" w:author="Florence Carpentier" w:date="2018-04-20T10:51:00Z">
        <w:r>
          <w:t xml:space="preserve"> for </w:t>
        </w:r>
      </w:ins>
      <w:r w:rsidR="00786D48">
        <w:t>analyz</w:t>
      </w:r>
      <w:ins w:id="10" w:author="Florence Carpentier" w:date="2018-04-20T10:51:00Z">
        <w:r>
          <w:t>ing</w:t>
        </w:r>
      </w:ins>
      <w:del w:id="11" w:author="Florence Carpentier" w:date="2018-04-20T10:51:00Z">
        <w:r w:rsidR="00786D48" w:rsidDel="007D2952">
          <w:delText>e</w:delText>
        </w:r>
      </w:del>
      <w:r w:rsidR="00786D48">
        <w:t xml:space="preserve"> geolocat</w:t>
      </w:r>
      <w:r w:rsidR="00BF57AB">
        <w:t xml:space="preserve">ed specie punctual observations associated to a landscape description (polygons in shapefile format). </w:t>
      </w:r>
      <w:ins w:id="12" w:author="Florence Carpentier" w:date="2018-04-20T10:51:00Z">
        <w:r>
          <w:t>The package</w:t>
        </w:r>
      </w:ins>
      <w:del w:id="13" w:author="Florence Carpentier" w:date="2018-04-20T10:51:00Z">
        <w:r w:rsidR="00BF57AB" w:rsidDel="007D2952">
          <w:delText>It</w:delText>
        </w:r>
      </w:del>
      <w:r w:rsidR="00BF57AB">
        <w:t xml:space="preserve"> provides estima</w:t>
      </w:r>
      <w:ins w:id="14" w:author="Florence Carpentier" w:date="2018-04-20T10:51:00Z">
        <w:r>
          <w:t>tes</w:t>
        </w:r>
      </w:ins>
      <w:del w:id="15" w:author="Florence Carpentier" w:date="2018-04-20T10:51:00Z">
        <w:r w:rsidR="00BF57AB" w:rsidDel="007D2952">
          <w:delText>tion</w:delText>
        </w:r>
      </w:del>
      <w:r w:rsidR="00BF57AB">
        <w:t xml:space="preserve"> </w:t>
      </w:r>
      <w:ins w:id="16" w:author="Florence Carpentier" w:date="2018-04-20T10:51:00Z">
        <w:r w:rsidR="00D7621B">
          <w:t>the</w:t>
        </w:r>
      </w:ins>
      <w:del w:id="17" w:author="Florence Carpentier" w:date="2018-04-20T10:51:00Z">
        <w:r w:rsidR="00BF57AB" w:rsidDel="007D2952">
          <w:delText xml:space="preserve">of </w:delText>
        </w:r>
      </w:del>
      <w:r w:rsidR="00BF57AB">
        <w:t xml:space="preserve">both local and landscape variable effects. Scale of </w:t>
      </w:r>
      <w:r w:rsidR="00786D48">
        <w:t>landscape</w:t>
      </w:r>
      <w:r w:rsidR="00BF57AB">
        <w:t xml:space="preserve"> variables effects are modelled over the landscape using spatial influence functions. This generic tool deals with different type of observations (continue, discrete, proportion) and </w:t>
      </w:r>
      <w:ins w:id="18" w:author="Florence Carpentier" w:date="2018-04-20T10:52:00Z">
        <w:r w:rsidR="00D7621B">
          <w:t xml:space="preserve">with </w:t>
        </w:r>
      </w:ins>
      <w:del w:id="19" w:author="Florence Carpentier" w:date="2018-04-20T10:52:00Z">
        <w:r w:rsidR="00BF57AB" w:rsidDel="00D7621B">
          <w:delText>integrates</w:delText>
        </w:r>
      </w:del>
      <w:r w:rsidR="00BF57AB">
        <w:t xml:space="preserve"> fixed and random local effects. </w:t>
      </w:r>
    </w:p>
    <w:p w14:paraId="68FF3665" w14:textId="77777777" w:rsidR="002F5E91" w:rsidRDefault="00BF57AB">
      <w:pPr>
        <w:numPr>
          <w:ilvl w:val="0"/>
          <w:numId w:val="2"/>
        </w:numPr>
      </w:pPr>
      <w:r>
        <w:t xml:space="preserve">‘SILand’ </w:t>
      </w:r>
      <w:del w:id="20" w:author="Florence Carpentier" w:date="2018-04-20T10:54:00Z">
        <w:r w:rsidDel="00D7621B">
          <w:delText xml:space="preserve">package functions </w:delText>
        </w:r>
      </w:del>
      <w:r>
        <w:t xml:space="preserve">can </w:t>
      </w:r>
      <w:del w:id="21" w:author="Florence Carpentier" w:date="2018-04-20T10:54:00Z">
        <w:r w:rsidDel="00D7621B">
          <w:delText xml:space="preserve">be applied to </w:delText>
        </w:r>
      </w:del>
      <w:r>
        <w:t>test significance of local and spatial variables, create map of their relative effects and compute AIC and BIC criteria for model</w:t>
      </w:r>
      <w:r w:rsidR="00786D48">
        <w:t xml:space="preserve"> </w:t>
      </w:r>
      <w:r>
        <w:t>comparisons.</w:t>
      </w:r>
    </w:p>
    <w:p w14:paraId="21D6B548" w14:textId="77777777" w:rsidR="002F5E91" w:rsidRPr="00D7621B" w:rsidDel="00D7621B" w:rsidRDefault="00BF57AB">
      <w:pPr>
        <w:widowControl/>
        <w:numPr>
          <w:ilvl w:val="0"/>
          <w:numId w:val="2"/>
        </w:numPr>
        <w:shd w:val="clear" w:color="auto" w:fill="FFFFFF"/>
        <w:suppressAutoHyphens w:val="0"/>
        <w:spacing w:before="100" w:beforeAutospacing="1" w:after="100" w:afterAutospacing="1"/>
        <w:rPr>
          <w:del w:id="22" w:author="Florence Carpentier" w:date="2018-04-20T10:57:00Z"/>
          <w:rFonts w:ascii="Open Sans" w:eastAsia="Times New Roman" w:hAnsi="Open Sans" w:cs="Open Sans"/>
          <w:color w:val="1C1D1E"/>
          <w:lang w:val="fr-FR" w:eastAsia="fr-FR" w:bidi="ar-SA"/>
          <w:rPrChange w:id="23" w:author="Florence Carpentier" w:date="2018-04-20T10:55:00Z">
            <w:rPr>
              <w:del w:id="24" w:author="Florence Carpentier" w:date="2018-04-20T10:57:00Z"/>
            </w:rPr>
          </w:rPrChange>
        </w:rPr>
        <w:pPrChange w:id="25" w:author="Florence Carpentier" w:date="2018-04-20T10:55:00Z">
          <w:pPr>
            <w:numPr>
              <w:numId w:val="2"/>
            </w:numPr>
            <w:ind w:left="720" w:hanging="360"/>
          </w:pPr>
        </w:pPrChange>
      </w:pPr>
      <w:r>
        <w:t xml:space="preserve">We use a case study with carpocapse in a landscape composed by organic and </w:t>
      </w:r>
      <w:r w:rsidR="00786D48">
        <w:t>conventional orchards</w:t>
      </w:r>
      <w:r>
        <w:t xml:space="preserve"> to demonstrate the</w:t>
      </w:r>
      <w:ins w:id="26" w:author="Florence Carpentier" w:date="2018-04-20T10:57:00Z">
        <w:r w:rsidR="00D7621B">
          <w:t xml:space="preserve"> </w:t>
        </w:r>
      </w:ins>
      <w:del w:id="27" w:author="Florence Carpentier" w:date="2018-04-20T10:57:00Z">
        <w:r w:rsidDel="00D7621B">
          <w:delText xml:space="preserve"> </w:delText>
        </w:r>
      </w:del>
      <w:r>
        <w:t>functionality of SILand</w:t>
      </w:r>
      <w:ins w:id="28" w:author="Florence Carpentier" w:date="2018-04-20T10:57:00Z">
        <w:r w:rsidR="00D7621B">
          <w:t xml:space="preserve"> </w:t>
        </w:r>
        <w:r w:rsidR="00D7621B" w:rsidRPr="0075181C">
          <w:t>illustrates the main steps of</w:t>
        </w:r>
        <w:r w:rsidR="00D7621B">
          <w:t xml:space="preserve"> landscape analysi</w:t>
        </w:r>
      </w:ins>
      <w:ins w:id="29" w:author="Florence Carpentier" w:date="2018-04-20T10:58:00Z">
        <w:r w:rsidR="00D7621B">
          <w:t>s</w:t>
        </w:r>
      </w:ins>
      <w:del w:id="30" w:author="Florence Carpentier" w:date="2018-04-20T10:57:00Z">
        <w:r w:rsidDel="00D7621B">
          <w:delText xml:space="preserve">. </w:delText>
        </w:r>
      </w:del>
    </w:p>
    <w:p w14:paraId="44F556E9" w14:textId="77777777" w:rsidR="002F5E91" w:rsidRDefault="002F5E91" w:rsidP="00F619AB">
      <w:pPr>
        <w:ind w:left="720"/>
      </w:pPr>
      <w:bookmarkStart w:id="31" w:name="_GoBack"/>
      <w:bookmarkEnd w:id="31"/>
    </w:p>
    <w:p w14:paraId="1313F4A0" w14:textId="77777777" w:rsidR="002F5E91" w:rsidRDefault="002F5E91">
      <w:pPr>
        <w:ind w:left="720"/>
      </w:pPr>
    </w:p>
    <w:p w14:paraId="7F9C58A4" w14:textId="77777777" w:rsidR="002F5E91" w:rsidRDefault="00BF57AB">
      <w:r>
        <w:t>Introduction.</w:t>
      </w:r>
    </w:p>
    <w:p w14:paraId="2C018676" w14:textId="77777777" w:rsidR="002F5E91" w:rsidRDefault="002F5E91"/>
    <w:p w14:paraId="51903282" w14:textId="77777777" w:rsidR="002F5E91" w:rsidRDefault="00BF57AB">
      <w:pPr>
        <w:rPr>
          <w:ins w:id="32" w:author="Florence Carpentier" w:date="2018-04-20T14:32:00Z"/>
        </w:rPr>
      </w:pPr>
      <w:r>
        <w:t>Several studies suggest that the distribution of species can depend on both local and landscape variables</w:t>
      </w:r>
      <w:del w:id="33" w:author="Florence Carpentier" w:date="2018-04-20T11:42:00Z">
        <w:r w:rsidDel="00370CF0">
          <w:delText>.</w:delText>
        </w:r>
      </w:del>
      <w:r>
        <w:t xml:space="preserve"> For example, studies have highlighted that…</w:t>
      </w:r>
    </w:p>
    <w:p w14:paraId="23EE96AC" w14:textId="77777777" w:rsidR="00FA5BDD" w:rsidRDefault="00FA5BDD">
      <w:pPr>
        <w:rPr>
          <w:ins w:id="34" w:author="Florence Carpentier" w:date="2018-04-20T14:32:00Z"/>
        </w:rPr>
      </w:pPr>
    </w:p>
    <w:p w14:paraId="1316F81D" w14:textId="77777777" w:rsidR="00FA5BDD" w:rsidRDefault="00FA5BDD" w:rsidP="00FA5BDD">
      <w:pPr>
        <w:rPr>
          <w:ins w:id="35" w:author="Florence Carpentier" w:date="2018-04-20T14:32:00Z"/>
        </w:rPr>
      </w:pPr>
      <w:ins w:id="36" w:author="Florence Carpentier" w:date="2018-04-20T14:32:00Z">
        <w:r>
          <w:t>Butterfly richness and abundance</w:t>
        </w:r>
      </w:ins>
    </w:p>
    <w:p w14:paraId="733929C7" w14:textId="77777777" w:rsidR="00FA5BDD" w:rsidRDefault="00FA5BDD" w:rsidP="00FA5BDD">
      <w:pPr>
        <w:rPr>
          <w:ins w:id="37" w:author="Florence Carpentier" w:date="2018-04-20T14:32:00Z"/>
        </w:rPr>
      </w:pPr>
    </w:p>
    <w:p w14:paraId="7304AECD" w14:textId="77777777" w:rsidR="00FA5BDD" w:rsidRDefault="00FA5BDD" w:rsidP="00FA5BDD">
      <w:pPr>
        <w:rPr>
          <w:ins w:id="38" w:author="Florence Carpentier" w:date="2018-04-20T14:32:00Z"/>
        </w:rPr>
      </w:pPr>
      <w:ins w:id="39" w:author="Florence Carpentier" w:date="2018-04-20T14:32:00Z">
        <w:r>
          <w:t>depend independently on lo</w:t>
        </w:r>
        <w:r>
          <w:t>cal cultivation practices (e.g.conven</w:t>
        </w:r>
        <w:r>
          <w:t>tional</w:t>
        </w:r>
      </w:ins>
    </w:p>
    <w:p w14:paraId="15B2E3E3" w14:textId="77777777" w:rsidR="00FA5BDD" w:rsidRDefault="00FA5BDD" w:rsidP="00FA5BDD">
      <w:pPr>
        <w:rPr>
          <w:ins w:id="40" w:author="Florence Carpentier" w:date="2018-04-20T14:32:00Z"/>
        </w:rPr>
      </w:pPr>
      <w:ins w:id="41" w:author="Florence Carpentier" w:date="2018-04-20T14:32:00Z">
        <w:r>
          <w:t>vs.</w:t>
        </w:r>
        <w:r>
          <w:t>organic</w:t>
        </w:r>
        <w:r>
          <w:t xml:space="preserve"> </w:t>
        </w:r>
        <w:r>
          <w:t xml:space="preserve">agriculture) </w:t>
        </w:r>
        <w:r>
          <w:t>and the landscape context (e.g.</w:t>
        </w:r>
        <w:r>
          <w:t>proportion o</w:t>
        </w:r>
        <w:r w:rsidRPr="00FA5BDD">
          <w:t xml:space="preserve"> </w:t>
        </w:r>
        <w:r>
          <w:t>B</w:t>
        </w:r>
        <w:r>
          <w:t>utterfly richness and abundance</w:t>
        </w:r>
        <w:r>
          <w:t>depend independently on local cult</w:t>
        </w:r>
        <w:r>
          <w:t>ivation practices (e.g.conven</w:t>
        </w:r>
        <w:r>
          <w:t>tional</w:t>
        </w:r>
      </w:ins>
    </w:p>
    <w:p w14:paraId="0ADD4739" w14:textId="77777777" w:rsidR="00FA5BDD" w:rsidRDefault="00FA5BDD" w:rsidP="00FA5BDD">
      <w:pPr>
        <w:rPr>
          <w:ins w:id="42" w:author="Florence Carpentier" w:date="2018-04-20T14:32:00Z"/>
        </w:rPr>
      </w:pPr>
      <w:ins w:id="43" w:author="Florence Carpentier" w:date="2018-04-20T14:32:00Z">
        <w:r>
          <w:t>vs.organic</w:t>
        </w:r>
        <w:r>
          <w:t xml:space="preserve">agriculture) </w:t>
        </w:r>
        <w:r>
          <w:t>and the landscape context (e.g.</w:t>
        </w:r>
        <w:r>
          <w:t>proportion of organic fields) (Rundlof et al. 2008).</w:t>
        </w:r>
        <w:r>
          <w:t xml:space="preserve"> </w:t>
        </w:r>
        <w:r>
          <w:t>f organic fields) (Rundlof et al. 2008).</w:t>
        </w:r>
      </w:ins>
    </w:p>
    <w:p w14:paraId="6601FB52" w14:textId="77777777" w:rsidR="00FA5BDD" w:rsidRDefault="00FA5BDD">
      <w:pPr>
        <w:rPr>
          <w:ins w:id="44" w:author="Florence Carpentier" w:date="2018-04-20T14:32:00Z"/>
        </w:rPr>
      </w:pPr>
    </w:p>
    <w:p w14:paraId="751359AB" w14:textId="77777777" w:rsidR="00FA5BDD" w:rsidRDefault="00FA5BDD"/>
    <w:p w14:paraId="0263F002" w14:textId="77777777" w:rsidR="002F5E91" w:rsidRDefault="00BF57AB">
      <w:r>
        <w:t xml:space="preserve">However studying relationship between landscape and specie distribution remains challenging </w:t>
      </w:r>
      <w:r>
        <w:lastRenderedPageBreak/>
        <w:t>because the shape and the scale of landscape effects are unknown in advance of the study</w:t>
      </w:r>
      <w:ins w:id="45" w:author="Florence Carpentier" w:date="2018-04-20T11:43:00Z">
        <w:r w:rsidR="00370CF0">
          <w:fldChar w:fldCharType="begin"/>
        </w:r>
      </w:ins>
      <w:ins w:id="46" w:author="Florence Carpentier" w:date="2018-04-20T11:51:00Z">
        <w:r w:rsidR="00241830">
          <w:instrText xml:space="preserve"> ADDIN ZOTERO_ITEM CSL_CITATION {"citationID":"uap4SZk2","properties":{"formattedCitation":"(Miguet et al. 2016)","plainCitation":"(Miguet et al. 2016)","noteIndex":0},"citationItems":[{"id":7,"uris":["http://zotero.org/users/local/1GltB2FI/items/MJZB2BXV"],"uri":["http://zotero.org/users/local/1GltB2FI/items/MJZB2BXV"],"itemData":{"id":7,"type":"article-journal","title":"What determines the spatial extent of landscape effects on species?","container-title":"Landscape Ecology","page":"1177-1194","volume":"31","issue":"6","source":"link.springer.com","abstract":"ContextLandscape ecologists are often interested in measuring the effects of an environmental variable on a biological response; however, the strength and direction of effect depend on the size of the area within which the environmental variable is measured. Thus a central objective is to identify the optimal spatial extent within which to measure the environmental variable, i.e. the “scale of effect”.ObjectivesOur objectives are (1) to provide a comprehensive summary of the hypotheses concerning what determines the scale of effect, (2) to provide predictions that can be tested in empirical studies, and (3) to show, with a review of the literature, that most of these predictions have so far been inadequately tested.MethodsWe propose 14 predictions derived from five hypotheses explaining what determines the scale of effect, and review the literature (if any) supporting each prediction. These predictions involve five types of factors: (A) species traits, (B) landscape variables, (C) biological responses (e.g. abundance vs. occurrence), (D) indirect influences, and (E) regional context of the study. We identify methodological issues that hinder estimation of the scale of effect.ResultsOf the 14 predictions, only nine have been tested empirically and only five have received some empirical support. Most support is from simulation studies. Empirical evidence usually does not support predictions.Conclusions The study of the spatial scale at which landscape variables influence biological outcomes is in its infancy. We provide directions for future research by clarifying predictions concerning the determinants of the scale of effect.","DOI":"10.1007/s10980-015-0314-1","ISSN":"0921-2973, 1572-9761","journalAbbreviation":"Landscape Ecol","language":"en","author":[{"family":"Miguet","given":"Paul"},{"family":"Jackson","given":"Heather B."},{"family":"Jackson","given":"Nathan D."},{"family":"Martin","given":"Amanda E."},{"family":"Fahrig","given":"Lenore"}],"issued":{"date-parts":[["2016",8,1]]}}}],"schema":"https://github.com/citation-style-language/schema/raw/master/csl-citation.json"} </w:instrText>
        </w:r>
      </w:ins>
      <w:r w:rsidR="00370CF0">
        <w:fldChar w:fldCharType="separate"/>
      </w:r>
      <w:ins w:id="47" w:author="Florence Carpentier" w:date="2018-04-20T11:52:00Z">
        <w:r w:rsidR="00241830" w:rsidRPr="00241830">
          <w:t>(Miguet et al. 2016)</w:t>
        </w:r>
      </w:ins>
      <w:ins w:id="48" w:author="Florence Carpentier" w:date="2018-04-20T11:43:00Z">
        <w:r w:rsidR="00370CF0">
          <w:fldChar w:fldCharType="end"/>
        </w:r>
      </w:ins>
      <w:ins w:id="49" w:author="Florence Carpentier" w:date="2018-04-20T11:52:00Z">
        <w:r w:rsidR="00241830" w:rsidDel="00370CF0">
          <w:t xml:space="preserve"> </w:t>
        </w:r>
      </w:ins>
      <w:del w:id="50" w:author="Florence Carpentier" w:date="2018-04-20T11:43:00Z">
        <w:r w:rsidDel="00370CF0">
          <w:delText xml:space="preserve"> (Miguet et al. 2015)</w:delText>
        </w:r>
      </w:del>
      <w:r>
        <w:t>.</w:t>
      </w:r>
    </w:p>
    <w:p w14:paraId="4EFB2C01" w14:textId="77777777" w:rsidR="002F5E91" w:rsidRDefault="002F5E91"/>
    <w:p w14:paraId="14D413CF" w14:textId="77777777" w:rsidR="002F5E91" w:rsidRDefault="00BF57AB">
      <w:r>
        <w:t>To identify the scale of effect, the common approach consists in creating new summary landscape variables. A characteristic of the species distribution is indeed observed a</w:t>
      </w:r>
      <w:ins w:id="51" w:author="Florence Carpentier" w:date="2018-04-20T10:59:00Z">
        <w:r w:rsidR="00D7621B">
          <w:t xml:space="preserve">t geolocated </w:t>
        </w:r>
      </w:ins>
      <w:del w:id="52" w:author="Florence Carpentier" w:date="2018-04-20T10:59:00Z">
        <w:r w:rsidDel="00D7621B">
          <w:delText>t geolocalised</w:delText>
        </w:r>
      </w:del>
      <w:r>
        <w:t xml:space="preserve"> punctual sites, named ecological response hereafter. A set of potential scales of effect are a priori choosen. New landscape variables are created by computing measures of a landscape variable around observation sites</w:t>
      </w:r>
      <w:ins w:id="53" w:author="Florence Carpentier" w:date="2018-04-20T11:00:00Z">
        <w:r w:rsidR="00D7621B">
          <w:t xml:space="preserve"> </w:t>
        </w:r>
      </w:ins>
      <w:r>
        <w:t xml:space="preserve">within buffers sizes of each potential scales. A regression model is then applied to link the ecological response to the new landscape buffer variables (linear model, forest ,glm …ref). </w:t>
      </w:r>
    </w:p>
    <w:p w14:paraId="2708B6D4" w14:textId="77777777" w:rsidR="002F5E91" w:rsidRDefault="00BF57AB">
      <w:r>
        <w:t xml:space="preserve">For each landscape variable, the scale of effects is determined by the buffer size of the new variable explaining best the ecological response. </w:t>
      </w:r>
    </w:p>
    <w:p w14:paraId="145AB990" w14:textId="77777777" w:rsidR="002F5E91" w:rsidRDefault="002F5E91"/>
    <w:p w14:paraId="778D74EB" w14:textId="77777777" w:rsidR="002F5E91" w:rsidRDefault="00BF57AB">
      <w:r>
        <w:t>One major drawback of this method is to increase artificially the number of explanatory variables. Their number is indeed multiplied by the number of potential scales considered.</w:t>
      </w:r>
      <w:ins w:id="54" w:author="Florence Carpentier" w:date="2018-04-20T11:00:00Z">
        <w:r w:rsidR="00D7621B">
          <w:t xml:space="preserve"> </w:t>
        </w:r>
      </w:ins>
      <w:r>
        <w:t>One then has to face a complex statistical dilemma, dealing with numerous explanatory variables which by construction are highly correlated.</w:t>
      </w:r>
      <w:ins w:id="55" w:author="Florence Carpentier" w:date="2018-04-20T11:00:00Z">
        <w:r w:rsidR="00D7621B">
          <w:t xml:space="preserve"> </w:t>
        </w:r>
      </w:ins>
      <w:r>
        <w:t xml:space="preserve">Consequently, the </w:t>
      </w:r>
      <w:del w:id="56" w:author="Florence Carpentier" w:date="2018-04-20T11:00:00Z">
        <w:r w:rsidDel="00D7621B">
          <w:delText>choosen</w:delText>
        </w:r>
      </w:del>
      <w:ins w:id="57" w:author="Florence Carpentier" w:date="2018-04-20T11:00:00Z">
        <w:r w:rsidR="00D7621B">
          <w:t>chosen</w:t>
        </w:r>
      </w:ins>
      <w:r>
        <w:t xml:space="preserve"> potential scales are often few (on average four per landscape variable) and explore a too narrow range </w:t>
      </w:r>
      <w:ins w:id="58" w:author="Florence Carpentier" w:date="2018-04-20T11:43:00Z">
        <w:r w:rsidR="00370CF0">
          <w:fldChar w:fldCharType="begin"/>
        </w:r>
      </w:ins>
      <w:ins w:id="59" w:author="Florence Carpentier" w:date="2018-04-20T11:51:00Z">
        <w:r w:rsidR="00241830">
          <w:instrText xml:space="preserve"> ADDIN ZOTERO_ITEM CSL_CITATION {"citationID":"lKnGNy6o","properties":{"formattedCitation":"(Jackson and Fahrig 2015)","plainCitation":"(Jackson and Fahrig 2015)","noteIndex":0},"citationItems":[{"id":26,"uris":["http://zotero.org/users/local/1GltB2FI/items/MFMKJA6T"],"uri":["http://zotero.org/users/local/1GltB2FI/items/MFMKJA6T"],"itemData":{"id":26,"type":"article-journal","title":"Are ecologists conducting research at the optimal scale?","container-title":"Global Ecology and Biogeography","page":"52-63","volume":"24","issue":"1","source":"Wiley Online Library","abstract":"Aim The spatial extent (scale) at which landscape attributes are measured has a strong impact on inferred species–landscape relationships. Consequently, researchers commonly measure landscape variables at multiple scales to select one scale (the ‘scale of effect’) that yields the strongest species–landscape relationship. Scales of effect observed in multiscale studies may not be true scales of effect if scales are arbitrarily selected and/or are too narrow in range. Miscalculation of the scale of effect may explain why the theoretical relationship between scale of effect and species traits, e.g. dispersal distance, is not empirically well supported. Location World-wide. Methods Using data from 583 species in 71 studies we conducted a quantitative review of multiscale studies to evaluate whether research has been conducted at the true scale of effect. Results Multiple lines of evidence indicated that multiscale studies are often conducted at suboptimal scales. We did not find convincing evidence of a relationship between observed scale of effect and any of 29 species traits. Instead, observed scales of effect were strongly positively predicted by the smallest and largest scales evaluated by researchers. Only 29% of studies reported biological reasons for the scales evaluated. Scales tended to be narrow in range (the mean range is 0.9 orders of magnitude) and few (the mean number of scales evaluated is four). Many species (44%) had observed scales of effect equal to the smallest or largest scale evaluated, suggesting a better scale was outside that range. Increasing the range of scales evaluated decreased the proportion of species with scales of effect equal to the smallest or largest scale evaluated. Main conclusions To ensure that species–landscape relationships are well estimated, we recommend that the scales at which landscape variables are measured range widely, from the size of a single territory to well above the average dispersal distance.","DOI":"10.1111/geb.12233","ISSN":"1466-8238","language":"en","author":[{"family":"Jackson","given":"Heather Bird"},{"family":"Fahrig","given":"Lenore"}],"issued":{"date-parts":[["2015",1,1]]}}}],"schema":"https://github.com/citation-style-language/schema/raw/master/csl-citation.json"} </w:instrText>
        </w:r>
      </w:ins>
      <w:r w:rsidR="00370CF0">
        <w:fldChar w:fldCharType="separate"/>
      </w:r>
      <w:ins w:id="60" w:author="Florence Carpentier" w:date="2018-04-20T11:52:00Z">
        <w:r w:rsidR="00241830" w:rsidRPr="00241830">
          <w:t>(Jackson and Fahrig 2015)</w:t>
        </w:r>
      </w:ins>
      <w:ins w:id="61" w:author="Florence Carpentier" w:date="2018-04-20T11:43:00Z">
        <w:r w:rsidR="00370CF0">
          <w:fldChar w:fldCharType="end"/>
        </w:r>
      </w:ins>
      <w:del w:id="62" w:author="Florence Carpentier" w:date="2018-04-20T11:44:00Z">
        <w:r w:rsidDel="00370CF0">
          <w:delText>(Jackson et al. 2015)</w:delText>
        </w:r>
      </w:del>
      <w:r>
        <w:t xml:space="preserve">. Finally the results are obtained considering that the effect of a landscape variable is uniform within the buffer and becomes abruptly zero outside it </w:t>
      </w:r>
      <w:ins w:id="63" w:author="Florence Carpentier" w:date="2018-04-20T11:44:00Z">
        <w:r w:rsidR="00370CF0">
          <w:fldChar w:fldCharType="begin"/>
        </w:r>
      </w:ins>
      <w:ins w:id="64" w:author="Florence Carpentier" w:date="2018-04-20T11:51:00Z">
        <w:r w:rsidR="00241830">
          <w:instrText xml:space="preserve"> ADDIN ZOTERO_ITEM CSL_CITATION {"citationID":"LTmeptQH","properties":{"formattedCitation":"(Chandler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370CF0">
        <w:fldChar w:fldCharType="separate"/>
      </w:r>
      <w:ins w:id="65" w:author="Florence Carpentier" w:date="2018-04-20T11:52:00Z">
        <w:r w:rsidR="00241830" w:rsidRPr="00241830">
          <w:t>(Chandler and Hepinstall-Cymerman 2016)</w:t>
        </w:r>
      </w:ins>
      <w:ins w:id="66" w:author="Florence Carpentier" w:date="2018-04-20T11:44:00Z">
        <w:r w:rsidR="00370CF0">
          <w:fldChar w:fldCharType="end"/>
        </w:r>
      </w:ins>
      <w:del w:id="67" w:author="Florence Carpentier" w:date="2018-04-20T11:44:00Z">
        <w:r w:rsidDel="00370CF0">
          <w:delText>(Chandler et al. 2016)</w:delText>
        </w:r>
      </w:del>
      <w:r>
        <w:t xml:space="preserve">, even though modelling landscape influence using threshold step function is unrealistic and unjustified biologically </w:t>
      </w:r>
      <w:ins w:id="68" w:author="Florence Carpentier" w:date="2018-04-20T11:45:00Z">
        <w:r w:rsidR="00370CF0">
          <w:fldChar w:fldCharType="begin"/>
        </w:r>
      </w:ins>
      <w:ins w:id="69" w:author="Florence Carpentier" w:date="2018-04-20T11:51:00Z">
        <w:r w:rsidR="00241830">
          <w:instrText xml:space="preserve"> ADDIN ZOTERO_ITEM CSL_CITATION {"citationID":"KGkefcoq","properties":{"formattedCitation":"(Moilanen and Hanski 2001)","plainCitation":"(Moilanen and Hanski 2001)","noteIndex":0},"citationItems":[{"id":31,"uris":["http://zotero.org/users/local/1GltB2FI/items/JEYUF5LY"],"uri":["http://zotero.org/users/local/1GltB2FI/items/JEYUF5LY"],"itemData":{"id":31,"type":"article-journal","title":"On the use of connectivity measures in spatial ecology","container-title":"Oikos","page":"147-151","volume":"95","issue":"1","source":"Wiley Online Library","DOI":"10.1034/j.1600-0706.2001.950116.x","ISSN":"1600-0706","language":"en","author":[{"family":"Moilanen","given":"Atte"},{"family":"Hanski","given":"Ilkka"}],"issued":{"date-parts":[["2001",10,1]]}}}],"schema":"https://github.com/citation-style-language/schema/raw/master/csl-citation.json"} </w:instrText>
        </w:r>
      </w:ins>
      <w:r w:rsidR="00370CF0">
        <w:fldChar w:fldCharType="separate"/>
      </w:r>
      <w:ins w:id="70" w:author="Florence Carpentier" w:date="2018-04-20T11:52:00Z">
        <w:r w:rsidR="00241830" w:rsidRPr="00241830">
          <w:t>(Moilanen and Hanski 2001)</w:t>
        </w:r>
      </w:ins>
      <w:ins w:id="71" w:author="Florence Carpentier" w:date="2018-04-20T11:45:00Z">
        <w:r w:rsidR="00370CF0">
          <w:fldChar w:fldCharType="end"/>
        </w:r>
      </w:ins>
      <w:del w:id="72" w:author="Florence Carpentier" w:date="2018-04-20T11:45:00Z">
        <w:r w:rsidDel="00370CF0">
          <w:delText>(Moilanen and Hanski 2001)</w:delText>
        </w:r>
      </w:del>
      <w:r>
        <w:t>.</w:t>
      </w:r>
    </w:p>
    <w:p w14:paraId="08CB50A3" w14:textId="77777777" w:rsidR="002F5E91" w:rsidRDefault="00BD7C93">
      <w:pPr>
        <w:rPr>
          <w:ins w:id="73" w:author="Florence Carpentier" w:date="2018-04-20T15:02:00Z"/>
        </w:rPr>
      </w:pPr>
      <w:ins w:id="74" w:author="Florence Carpentier" w:date="2018-04-20T15:02:00Z">
        <w:r>
          <w:t>Citer Remm et al. Pour exemple d’application</w:t>
        </w:r>
      </w:ins>
      <w:ins w:id="75" w:author="Florence Carpentier" w:date="2018-04-20T15:14:00Z">
        <w:r w:rsidR="007E4445">
          <w:t xml:space="preserve"> sur les écureuils volants</w:t>
        </w:r>
      </w:ins>
    </w:p>
    <w:p w14:paraId="7AE13B07" w14:textId="77777777" w:rsidR="00BD7C93" w:rsidRDefault="00BD7C93">
      <w:pPr>
        <w:rPr>
          <w:ins w:id="76" w:author="Florence Carpentier" w:date="2018-04-20T15:02:00Z"/>
        </w:rPr>
      </w:pPr>
    </w:p>
    <w:p w14:paraId="2DA27621" w14:textId="77777777" w:rsidR="00BD7C93" w:rsidRDefault="00BD7C93"/>
    <w:p w14:paraId="4C9A89C2" w14:textId="77777777" w:rsidR="002F5E91" w:rsidRDefault="00BF57AB">
      <w:r>
        <w:t xml:space="preserve">Several new methods based on distance weighting effects have been proposed to model a distance-decreasing effect and allowed to quantify the scale of landscape effects without an a priori choose of potential scales </w:t>
      </w:r>
      <w:del w:id="77" w:author="Florence Carpentier" w:date="2018-04-20T11:45:00Z">
        <w:r w:rsidDel="00370CF0">
          <w:delText xml:space="preserve"> </w:delText>
        </w:r>
      </w:del>
      <w:del w:id="78" w:author="Florence Carpentier" w:date="2018-04-20T11:46:00Z">
        <w:r w:rsidDel="00370CF0">
          <w:delText>(</w:delText>
        </w:r>
      </w:del>
      <w:ins w:id="79" w:author="Florence Carpentier" w:date="2018-04-20T11:45:00Z">
        <w:r w:rsidR="00370CF0">
          <w:t xml:space="preserve"> </w:t>
        </w:r>
        <w:r w:rsidR="00370CF0">
          <w:fldChar w:fldCharType="begin"/>
        </w:r>
      </w:ins>
      <w:ins w:id="80" w:author="Florence Carpentier" w:date="2018-04-20T11:51:00Z">
        <w:r w:rsidR="00241830">
          <w:instrText xml:space="preserve"> ADDIN ZOTERO_ITEM CSL_CITATION {"citationID":"Av608Lz1","properties":{"formattedCitation":"(Chandler and Hepinstall-Cymerman 2016)","plainCitation":"(Chandler and Hepinstall-Cymerman 2016)","noteIndex":0},"citationItems":[{"id":14,"uris":["http://zotero.org/users/local/1GltB2FI/items/3G3H6YY9"],"uri":["http://zotero.org/users/local/1GltB2FI/items/3G3H6YY9"],"itemData":{"id":14,"type":"article-journal","title":"Estimating the spatial scales of landscape effects on abundance","container-title":"Landscape Ecology","page":"1383-1394","volume":"31","issue":"6","source":"link.springer.com","abstract":"ContextSpatial variation in abundance is influenced by local- and landscape-level environmental variables, but modeling landscape effects is challenging because the spatial scales of the relationships are unknown. Current approaches involve buffering survey locations with polygons of various sizes and using model selection to identify the best scale. The buffering approach does not acknowledge that the influence of surrounding landscape features should diminish with distance, and it does not yield an estimate of the unknown scale parameters.ObjectivesThe purpose of this paper is to present an approach that allows for statistical inference about the scales at which landscape variables affect abundance.MethodsOur method uses smoothing kernels to average landscape variables around focal sites and uses maximum likelihood to estimate the scale parameters of the kernels and the effects of the smoothed variables on abundance. We assessed model performance using a simulation study and an avian point count dataset.ResultsThe simulation study demonstrated that estimators are unbiased and produce correct confidence interval coverage except in the rare case in which there is little spatial autocorrelation in the landscape variable. Canada warbler abundance was more highly correlated with site-level measures of NDVI than landscape-level NDVI, but the reverse was true for elevation. Canada warbler abundance was highest when elevation in the surrounding landscape, defined by an estimated Gaussian kernel, was between 1300 and 1400 m.ConclusionsOur method provides a rigorous way of formally estimating the scales at which landscape variables affect abundance, and it can be embedded within most classes of statistical models.","DOI":"10.1007/s10980-016-0380-z","ISSN":"0921-2973, 1572-9761","journalAbbreviation":"Landscape Ecol","language":"en","author":[{"family":"Chandler","given":"Richard"},{"family":"Hepinstall-Cymerman","given":"Jeffrey"}],"issued":{"date-parts":[["2016",8,1]]}}}],"schema":"https://github.com/citation-style-language/schema/raw/master/csl-citation.json"} </w:instrText>
        </w:r>
      </w:ins>
      <w:r w:rsidR="00370CF0">
        <w:fldChar w:fldCharType="separate"/>
      </w:r>
      <w:ins w:id="81" w:author="Florence Carpentier" w:date="2018-04-20T11:52:00Z">
        <w:r w:rsidR="00241830" w:rsidRPr="00241830">
          <w:t>(Chandler and Hepinstall-Cymerman 2016)</w:t>
        </w:r>
      </w:ins>
      <w:ins w:id="82" w:author="Florence Carpentier" w:date="2018-04-20T11:45:00Z">
        <w:r w:rsidR="00370CF0">
          <w:fldChar w:fldCharType="end"/>
        </w:r>
      </w:ins>
      <w:del w:id="83" w:author="Florence Carpentier" w:date="2018-04-20T11:46:00Z">
        <w:r w:rsidDel="00370CF0">
          <w:delText>Chandler et al. 2016</w:delText>
        </w:r>
      </w:del>
      <w:r>
        <w:t xml:space="preserve">, </w:t>
      </w:r>
      <w:del w:id="84" w:author="Florence Carpentier" w:date="2018-04-20T11:46:00Z">
        <w:r w:rsidDel="00370CF0">
          <w:delText>de</w:delText>
        </w:r>
      </w:del>
      <w:ins w:id="85" w:author="Florence Carpentier" w:date="2018-04-20T11:47:00Z">
        <w:r w:rsidR="00370CF0">
          <w:t xml:space="preserve"> </w:t>
        </w:r>
        <w:commentRangeStart w:id="86"/>
        <w:r w:rsidR="00370CF0">
          <w:fldChar w:fldCharType="begin"/>
        </w:r>
      </w:ins>
      <w:ins w:id="87" w:author="Florence Carpentier" w:date="2018-04-20T11:54:00Z">
        <w:r w:rsidR="00241830">
          <w:instrText xml:space="preserve"> ADDIN ZOTERO_ITEM CSL_CITATION {"citationID":"BK3J25Cy","properties":{"formattedCitation":"(Aue et al. 2011)","plainCitation":"(Aue et al. 2011)","noteIndex":0},"citationItems":[{"id":11,"uris":["http://zotero.org/users/local/1GltB2FI/items/RSBHQHVE"],"uri":["http://zotero.org/users/local/1GltB2FI/items/RSBHQHVE"],"itemData":{"id":11,"type":"article-journal","title":"Distance weighting avoids erroneous scale effects in species‐habitat models","container-title":"Methods in Ecology and Evolution","page":"102-111","volume":"3","issue":"1","source":"besjournals.onlinelibrary.wiley.com (Atypon)","abstract":"Summary 1.?In species?habitat models, curves describing the changes in correlation strength between habitat cover and species occurrence over a continuum of spatial scales tend to be hump?shaped, and the correlation maximum is generally assumed to indicate the ecologically most meaningful scale of habitat influence on the species. This approach does not take account of the fact that distant habitat is overrated by increasing area with larger buffer sizes whilst habitat influence decays with distance. We devised four levels of distance weighting, down?weighting more distant habitat with increasing realism. 2.?We analysed correlation strength across scale (200?m???50?km) in simulations assuming a Gaussian distance kernel of habitat influence and in empirical data for Eurasian lynx (Lynx lynx) covering Central Europe. Regressions were run with the four levels of distance weighting. 3.?Both in the simulated data and the empirical data distance weighting transformed humped correlation curves into saturation curves with high correlations at large scales, thereby eliminating a well?defined correlation maximum. 4.?We argue that saturation curves naturally reflect the integration of habitat influence over increasing buffer areas. We conclude that without distance weighting, the correlation strength between habitat cover and species occurrence is prone to misinterpretation. We present two approaches to implementing distance weighting in species?habitat regressions.","DOI":"10.1111/j.2041-210X.2011.00130.x","ISSN":"2041-210X","journalAbbreviation":"Methods in Ecology and Evolution","author":[{"family":"Aue","given":"Birgit"},{"family":"Klemens","given":"Ekschmitt"},{"family":"Stefan","given":"Hotes"},{"family":"Volkmar","given":"Wolters"}],"issued":{"date-parts":[["2011",6,10]]}}}],"schema":"https://github.com/citation-style-language/schema/raw/master/csl-citation.json"} </w:instrText>
        </w:r>
      </w:ins>
      <w:r w:rsidR="00370CF0">
        <w:fldChar w:fldCharType="separate"/>
      </w:r>
      <w:ins w:id="88" w:author="Florence Carpentier" w:date="2018-04-20T11:54:00Z">
        <w:r w:rsidR="00241830" w:rsidRPr="00241830">
          <w:t>(Aue et al. 2011)</w:t>
        </w:r>
      </w:ins>
      <w:ins w:id="89" w:author="Florence Carpentier" w:date="2018-04-20T11:47:00Z">
        <w:r w:rsidR="00370CF0">
          <w:fldChar w:fldCharType="end"/>
        </w:r>
      </w:ins>
      <w:commentRangeEnd w:id="86"/>
      <w:ins w:id="90" w:author="Florence Carpentier" w:date="2018-04-20T16:45:00Z">
        <w:r w:rsidR="006F49E4">
          <w:rPr>
            <w:rStyle w:val="Marquedecommentaire"/>
            <w:rFonts w:cs="Mangal"/>
          </w:rPr>
          <w:commentReference w:id="86"/>
        </w:r>
      </w:ins>
      <w:del w:id="91" w:author="Florence Carpentier" w:date="2018-04-20T11:48:00Z">
        <w:r w:rsidDel="00370CF0">
          <w:delText xml:space="preserve"> </w:delText>
        </w:r>
      </w:del>
      <w:ins w:id="92" w:author="Florence Carpentier" w:date="2018-04-20T11:48:00Z">
        <w:r w:rsidR="00370CF0">
          <w:t xml:space="preserve"> </w:t>
        </w:r>
        <w:r w:rsidR="00370CF0">
          <w:fldChar w:fldCharType="begin"/>
        </w:r>
      </w:ins>
      <w:ins w:id="93" w:author="Florence Carpentier" w:date="2018-04-20T11:51:00Z">
        <w:r w:rsidR="00241830">
          <w:instrText xml:space="preserve"> ADDIN ZOTERO_ITEM CSL_CITATION {"citationID":"X4FDONiO","properties":{"formattedCitation":"(Walsh and Webb 2014)","plainCitation":"(Walsh and Webb 2014)","noteIndex":0},"citationItems":[{"id":22,"uris":["http://zotero.org/users/local/1GltB2FI/items/RVFIRWHR"],"uri":["http://zotero.org/users/local/1GltB2FI/items/RVFIRWHR"],"itemData":{"id":22,"type":"article-journal","title":"Spatial weighting of land use and temporal weighting of antecedent discharge improves prediction of stream condition","container-title":"Landscape Ecology","page":"1171-1185","volume":"29","issue":"7","source":"link.springer.com","abstract":"Land management to protect streams requires knowing which parts of the landscape most strongly influence stream condition. Understanding how flow through landscapes and along streams affects such land-use impacts requires knowing the period of antecedent discharge that most strongly influences condition. Both considerations require determination of optimal weighting schemes for predictors of stream condition. We calculated forest cover weighted by flow-path distance to 572 urban, peri-urban, and rural sites—in the Melbourne, Australia, region—sampled for macroinvertebrates, and antecedent discharge weighted by time preceding each of 1,723 samples. Using mixed linear models that accounted for spatial dependence, we aimed to determine the weighting curve shape and length that best predicted macroinvertebrate assemblage composition. The best model was a function of mean annual discharge, weighted forest cover, weighted imperviousness, weighted antecedent discharge, and their interactions. Optimal weightings were exponential—half-decay distance 35 m overland (plausible range 26–50 m), and 1.0 km in-stream (0.75–1.3 km) for forest cover—, and linear over ≥4 year for antecedent discharge. Model plausibility was more affected by weighting distance than the shape of the weighting function. Regardless of weighting curve shape, riparian forest effects on macroinvertebrate assemblages are strongest within 101–102 m from the stream, and 103 m upstream. Although exponential weightings are only marginally more plausible, they are the most realistic representation of physical processes. While our conclusions should not be interpreted as recommendations for buffer widths, they provide valuable insight into the scales of influence in the region and could be used to inform management decisions.","DOI":"10.1007/s10980-014-0050-y","ISSN":"0921-2973, 1572-9761","journalAbbreviation":"Landscape Ecol","language":"en","author":[{"family":"Walsh","given":"Christopher J."},{"family":"Webb","given":"J. Angus"}],"issued":{"date-parts":[["2014",8,1]]}}}],"schema":"https://github.com/citation-style-language/schema/raw/master/csl-citation.json"} </w:instrText>
        </w:r>
      </w:ins>
      <w:r w:rsidR="00370CF0">
        <w:fldChar w:fldCharType="separate"/>
      </w:r>
      <w:ins w:id="94" w:author="Florence Carpentier" w:date="2018-04-20T11:52:00Z">
        <w:r w:rsidR="00241830" w:rsidRPr="00241830">
          <w:t>(Walsh and Webb 2014)</w:t>
        </w:r>
      </w:ins>
      <w:ins w:id="95" w:author="Florence Carpentier" w:date="2018-04-20T11:48:00Z">
        <w:r w:rsidR="00370CF0">
          <w:fldChar w:fldCharType="end"/>
        </w:r>
      </w:ins>
      <w:del w:id="96" w:author="Florence Carpentier" w:date="2018-04-20T11:48:00Z">
        <w:r w:rsidDel="00370CF0">
          <w:delText>Aue et al.,2012, de Walsh et al., 2014</w:delText>
        </w:r>
      </w:del>
      <w:r>
        <w:t>)</w:t>
      </w:r>
      <w:ins w:id="97" w:author="Florence Carpentier" w:date="2018-04-20T16:46:00Z">
        <w:r w:rsidR="006F49E4">
          <w:t xml:space="preserve"> </w:t>
        </w:r>
        <w:commentRangeStart w:id="98"/>
        <w:r w:rsidR="006F49E4">
          <w:fldChar w:fldCharType="begin"/>
        </w:r>
        <w:r w:rsidR="006F49E4">
          <w:instrText xml:space="preserve"> ADDIN ZOTERO_ITEM CSL_CITATION {"citationID":"0l8mDu5t","properties":{"formattedCitation":"(Serckx et al. 2016)","plainCitation":"(Serckx et al. 2016)","noteIndex":0},"citationItems":[{"id":47,"uris":["http://zotero.org/users/local/1GltB2FI/items/SFDSLK7J"],"uri":["http://zotero.org/users/local/1GltB2FI/items/SFDSLK7J"],"itemData":{"id":47,"type":"article-journal","title":"Bonobo nest site selection and the importance of predictor scales in primate ecology","container-title":"American Journal of Primatology","page":"1326-1343","volume":"78","issue":"12","source":"Crossref","DOI":"10.1002/ajp.22585","ISSN":"02752565","language":"en","author":[{"family":"Serckx","given":"Adeline"},{"family":"Huynen","given":"Marie-Claude"},{"family":"Beudels-Jamar","given":"Roseline C."},{"family":"Vimond","given":"Marie"},{"family":"Bogaert","given":"Jan"},{"family":"Kühl","given":"Hjalmar S."}],"issued":{"date-parts":[["2016",12]]}}}],"schema":"https://github.com/citation-style-language/schema/raw/master/csl-citation.json"} </w:instrText>
        </w:r>
      </w:ins>
      <w:r w:rsidR="006F49E4">
        <w:fldChar w:fldCharType="separate"/>
      </w:r>
      <w:ins w:id="99" w:author="Florence Carpentier" w:date="2018-04-20T16:46:00Z">
        <w:r w:rsidR="006F49E4" w:rsidRPr="006F49E4">
          <w:t>(Serckx et al. 2016)</w:t>
        </w:r>
        <w:r w:rsidR="006F49E4">
          <w:fldChar w:fldCharType="end"/>
        </w:r>
        <w:commentRangeEnd w:id="98"/>
        <w:r w:rsidR="006F49E4">
          <w:rPr>
            <w:rStyle w:val="Marquedecommentaire"/>
            <w:rFonts w:cs="Mangal"/>
          </w:rPr>
          <w:commentReference w:id="98"/>
        </w:r>
      </w:ins>
      <w:r>
        <w:t xml:space="preserve">. However none of these methods are directly available in a ready-to-use software.  Here we present “SILand” a package for R statistical computing environment designed for provide a generic tool for the estimation of landscape effects on an ecological response. Using the framework proposed by Chandler et al. 2016, the main functions of SILand allow the user  (i) to estimate the intensity of local and landscape effects and the parameters of the spatial influence function (SIF) describing the effect scale, (ii) to test these effects  and (iii) to compare models. Several types of ecological response (continue, discrete, proportion) are handled.  Local variables can be traited as fixed or random effects. In addition, the package </w:t>
      </w:r>
      <w:ins w:id="100" w:author="Florence Carpentier" w:date="2018-04-20T11:02:00Z">
        <w:r w:rsidR="004C4172">
          <w:t>provided visualization tool</w:t>
        </w:r>
      </w:ins>
      <w:ins w:id="101" w:author="Florence Carpentier" w:date="2018-04-20T10:43:00Z">
        <w:r w:rsidR="007D2952">
          <w:t xml:space="preserve"> to plot the estimated spatial and local effects</w:t>
        </w:r>
        <w:r w:rsidR="007D2952" w:rsidDel="007D2952">
          <w:t xml:space="preserve"> </w:t>
        </w:r>
        <w:r w:rsidR="007D2952">
          <w:t xml:space="preserve">on the </w:t>
        </w:r>
      </w:ins>
      <w:ins w:id="102" w:author="Florence Carpentier" w:date="2018-04-20T10:44:00Z">
        <w:r w:rsidR="007D2952">
          <w:t xml:space="preserve">observations </w:t>
        </w:r>
      </w:ins>
      <w:ins w:id="103" w:author="Florence Carpentier" w:date="2018-04-20T10:43:00Z">
        <w:r w:rsidR="007D2952">
          <w:t>map</w:t>
        </w:r>
      </w:ins>
      <w:ins w:id="104" w:author="Florence Carpentier" w:date="2018-04-20T10:44:00Z">
        <w:r w:rsidR="007D2952">
          <w:t>.</w:t>
        </w:r>
      </w:ins>
      <w:ins w:id="105" w:author="Florence Carpentier" w:date="2018-04-20T10:43:00Z">
        <w:r w:rsidR="007D2952">
          <w:t xml:space="preserve"> </w:t>
        </w:r>
      </w:ins>
      <w:del w:id="106" w:author="Florence Carpentier" w:date="2018-04-20T10:43:00Z">
        <w:r w:rsidDel="007D2952">
          <w:delText xml:space="preserve">contains functions to visualizing </w:delText>
        </w:r>
      </w:del>
      <w:r>
        <w:t>t</w:t>
      </w:r>
      <w:del w:id="107" w:author="Florence Carpentier" w:date="2018-04-20T10:44:00Z">
        <w:r w:rsidDel="007D2952">
          <w:delText>he results on a map representing observation locations,</w:delText>
        </w:r>
      </w:del>
      <w:del w:id="108" w:author="Florence Carpentier" w:date="2018-04-20T10:43:00Z">
        <w:r w:rsidDel="007D2952">
          <w:delText xml:space="preserve"> spatial and local effects</w:delText>
        </w:r>
      </w:del>
      <w:r>
        <w:t xml:space="preserve">. We exemplified the package use </w:t>
      </w:r>
      <w:del w:id="109" w:author="Florence Carpentier" w:date="2018-04-20T10:44:00Z">
        <w:r w:rsidDel="007D2952">
          <w:delText xml:space="preserve"> </w:delText>
        </w:r>
      </w:del>
      <w:r>
        <w:t>by</w:t>
      </w:r>
      <w:ins w:id="110" w:author="Florence Carpentier" w:date="2018-04-20T10:44:00Z">
        <w:r w:rsidR="007D2952">
          <w:t xml:space="preserve"> </w:t>
        </w:r>
      </w:ins>
      <w:r>
        <w:t>analyzin</w:t>
      </w:r>
      <w:ins w:id="111" w:author="Florence Carpentier" w:date="2018-04-20T10:44:00Z">
        <w:r w:rsidR="007D2952">
          <w:t>g</w:t>
        </w:r>
      </w:ins>
      <w:del w:id="112" w:author="Florence Carpentier" w:date="2018-04-20T10:44:00Z">
        <w:r w:rsidDel="007D2952">
          <w:delText>d</w:delText>
        </w:r>
      </w:del>
      <w:r>
        <w:t xml:space="preserve"> the effect of conventional and organic apple tree orchards on the density of carpocapse.  </w:t>
      </w:r>
    </w:p>
    <w:p w14:paraId="5FA3B30A" w14:textId="77777777" w:rsidR="007B0333" w:rsidRDefault="007B0333" w:rsidP="007B0333">
      <w:pPr>
        <w:rPr>
          <w:ins w:id="113" w:author="Florence Carpentier" w:date="2018-04-20T15:32:00Z"/>
        </w:rPr>
      </w:pPr>
      <w:ins w:id="114" w:author="Florence Carpentier" w:date="2018-04-20T15:32:00Z">
        <w:r>
          <w:t>.</w:t>
        </w:r>
        <w:commentRangeStart w:id="115"/>
        <w:r>
          <w:t xml:space="preserve">ref à lire </w:t>
        </w:r>
        <w:r>
          <w:t>(Mayor, Schneider, Schaefer, &amp; Mahoney,</w:t>
        </w:r>
      </w:ins>
    </w:p>
    <w:p w14:paraId="26185F20" w14:textId="77777777" w:rsidR="002F5E91" w:rsidRDefault="007B0333" w:rsidP="007B0333">
      <w:pPr>
        <w:rPr>
          <w:ins w:id="116" w:author="Florence Carpentier" w:date="2018-04-20T15:32:00Z"/>
        </w:rPr>
      </w:pPr>
      <w:ins w:id="117" w:author="Florence Carpentier" w:date="2018-04-20T15:32:00Z">
        <w:r>
          <w:t xml:space="preserve">2009; Urban, 2004; Wheatley, 2010). </w:t>
        </w:r>
      </w:ins>
      <w:commentRangeEnd w:id="115"/>
      <w:ins w:id="118" w:author="Florence Carpentier" w:date="2018-04-20T16:49:00Z">
        <w:r w:rsidR="006F49E4">
          <w:rPr>
            <w:rStyle w:val="Marquedecommentaire"/>
            <w:rFonts w:cs="Mangal"/>
          </w:rPr>
          <w:commentReference w:id="115"/>
        </w:r>
      </w:ins>
      <w:ins w:id="119" w:author="Florence Carpentier" w:date="2018-04-20T15:32:00Z">
        <w:r>
          <w:t>The</w:t>
        </w:r>
      </w:ins>
    </w:p>
    <w:p w14:paraId="100615F6" w14:textId="77777777" w:rsidR="007B0333" w:rsidRDefault="007B0333" w:rsidP="007B0333">
      <w:pPr>
        <w:widowControl/>
        <w:suppressAutoHyphens w:val="0"/>
        <w:autoSpaceDE w:val="0"/>
        <w:autoSpaceDN w:val="0"/>
        <w:adjustRightInd w:val="0"/>
        <w:rPr>
          <w:ins w:id="120" w:author="Florence Carpentier" w:date="2018-04-20T15:33:00Z"/>
          <w:rFonts w:ascii="AdvTTa9c1b374" w:eastAsia="Times New Roman" w:hAnsi="AdvTTa9c1b374" w:cs="AdvTTa9c1b374"/>
          <w:sz w:val="15"/>
          <w:szCs w:val="15"/>
          <w:lang w:val="fr-FR" w:eastAsia="fr-FR" w:bidi="ar-SA"/>
        </w:rPr>
      </w:pPr>
      <w:ins w:id="121" w:author="Florence Carpentier" w:date="2018-04-20T15:33:00Z">
        <w:r>
          <w:rPr>
            <w:rFonts w:ascii="AdvTTa9c1b374" w:eastAsia="Times New Roman" w:hAnsi="AdvTTa9c1b374" w:cs="AdvTTa9c1b374"/>
            <w:sz w:val="15"/>
            <w:szCs w:val="15"/>
            <w:lang w:val="fr-FR" w:eastAsia="fr-FR" w:bidi="ar-SA"/>
          </w:rPr>
          <w:t xml:space="preserve">Urban, D. L. (2004). Modeling ecological processes across scales. </w:t>
        </w:r>
        <w:r>
          <w:rPr>
            <w:rFonts w:ascii="AdvTTeb5f0e55.I" w:eastAsia="Times New Roman" w:hAnsi="AdvTTeb5f0e55.I" w:cs="AdvTTeb5f0e55.I"/>
            <w:sz w:val="15"/>
            <w:szCs w:val="15"/>
            <w:lang w:val="fr-FR" w:eastAsia="fr-FR" w:bidi="ar-SA"/>
          </w:rPr>
          <w:t>Ecology</w:t>
        </w:r>
        <w:r>
          <w:rPr>
            <w:rFonts w:ascii="AdvTTa9c1b374" w:eastAsia="Times New Roman" w:hAnsi="AdvTTa9c1b374" w:cs="AdvTTa9c1b374"/>
            <w:sz w:val="15"/>
            <w:szCs w:val="15"/>
            <w:lang w:val="fr-FR" w:eastAsia="fr-FR" w:bidi="ar-SA"/>
          </w:rPr>
          <w:t>,</w:t>
        </w:r>
      </w:ins>
    </w:p>
    <w:p w14:paraId="54852ED8" w14:textId="77777777" w:rsidR="007B0333" w:rsidRDefault="007B0333" w:rsidP="007B0333">
      <w:pPr>
        <w:rPr>
          <w:ins w:id="122" w:author="Florence Carpentier" w:date="2018-04-20T15:32:00Z"/>
        </w:rPr>
      </w:pPr>
      <w:ins w:id="123" w:author="Florence Carpentier" w:date="2018-04-20T15:33:00Z">
        <w:r>
          <w:rPr>
            <w:rFonts w:ascii="AdvTTeb5f0e55.I" w:eastAsia="Times New Roman" w:hAnsi="AdvTTeb5f0e55.I" w:cs="AdvTTeb5f0e55.I"/>
            <w:sz w:val="15"/>
            <w:szCs w:val="15"/>
            <w:lang w:val="fr-FR" w:eastAsia="fr-FR" w:bidi="ar-SA"/>
          </w:rPr>
          <w:t>86</w:t>
        </w:r>
        <w:r>
          <w:rPr>
            <w:rFonts w:ascii="AdvTTa9c1b374" w:eastAsia="Times New Roman" w:hAnsi="AdvTTa9c1b374" w:cs="AdvTTa9c1b374"/>
            <w:sz w:val="15"/>
            <w:szCs w:val="15"/>
            <w:lang w:val="fr-FR" w:eastAsia="fr-FR" w:bidi="ar-SA"/>
          </w:rPr>
          <w:t>, 1996</w:t>
        </w:r>
        <w:r>
          <w:rPr>
            <w:rFonts w:ascii="AdvTTa9c1b374+20" w:eastAsia="Times New Roman" w:hAnsi="AdvTTa9c1b374+20" w:cs="AdvTTa9c1b374+20"/>
            <w:sz w:val="15"/>
            <w:szCs w:val="15"/>
            <w:lang w:val="fr-FR" w:eastAsia="fr-FR" w:bidi="ar-SA"/>
          </w:rPr>
          <w:t>–</w:t>
        </w:r>
        <w:r>
          <w:rPr>
            <w:rFonts w:ascii="AdvTTa9c1b374" w:eastAsia="Times New Roman" w:hAnsi="AdvTTa9c1b374" w:cs="AdvTTa9c1b374"/>
            <w:sz w:val="15"/>
            <w:szCs w:val="15"/>
            <w:lang w:val="fr-FR" w:eastAsia="fr-FR" w:bidi="ar-SA"/>
          </w:rPr>
          <w:t>2006.</w:t>
        </w:r>
      </w:ins>
    </w:p>
    <w:p w14:paraId="14630251" w14:textId="77777777" w:rsidR="007B0333" w:rsidRDefault="007B0333" w:rsidP="007B0333">
      <w:pPr>
        <w:widowControl/>
        <w:suppressAutoHyphens w:val="0"/>
        <w:autoSpaceDE w:val="0"/>
        <w:autoSpaceDN w:val="0"/>
        <w:adjustRightInd w:val="0"/>
        <w:rPr>
          <w:ins w:id="124" w:author="Florence Carpentier" w:date="2018-04-20T15:34:00Z"/>
          <w:rFonts w:ascii="AdvTTa9c1b374" w:eastAsia="Times New Roman" w:hAnsi="AdvTTa9c1b374" w:cs="AdvTTa9c1b374"/>
          <w:sz w:val="15"/>
          <w:szCs w:val="15"/>
          <w:lang w:val="fr-FR" w:eastAsia="fr-FR" w:bidi="ar-SA"/>
        </w:rPr>
      </w:pPr>
      <w:ins w:id="125" w:author="Florence Carpentier" w:date="2018-04-20T15:34:00Z">
        <w:r>
          <w:rPr>
            <w:rFonts w:ascii="AdvTTa9c1b374" w:eastAsia="Times New Roman" w:hAnsi="AdvTTa9c1b374" w:cs="AdvTTa9c1b374"/>
            <w:sz w:val="15"/>
            <w:szCs w:val="15"/>
            <w:lang w:val="fr-FR" w:eastAsia="fr-FR" w:bidi="ar-SA"/>
          </w:rPr>
          <w:t>Wheatley, M. (2010). Domains of scale in forest-landscape metrics:</w:t>
        </w:r>
      </w:ins>
    </w:p>
    <w:p w14:paraId="355C9BD8" w14:textId="77777777" w:rsidR="007B0333" w:rsidRDefault="007B0333" w:rsidP="007B0333">
      <w:pPr>
        <w:widowControl/>
        <w:suppressAutoHyphens w:val="0"/>
        <w:autoSpaceDE w:val="0"/>
        <w:autoSpaceDN w:val="0"/>
        <w:adjustRightInd w:val="0"/>
        <w:rPr>
          <w:ins w:id="126" w:author="Florence Carpentier" w:date="2018-04-20T15:34:00Z"/>
          <w:rFonts w:ascii="AdvTTa9c1b374" w:eastAsia="Times New Roman" w:hAnsi="AdvTTa9c1b374" w:cs="AdvTTa9c1b374"/>
          <w:sz w:val="15"/>
          <w:szCs w:val="15"/>
          <w:lang w:val="fr-FR" w:eastAsia="fr-FR" w:bidi="ar-SA"/>
        </w:rPr>
      </w:pPr>
      <w:ins w:id="127" w:author="Florence Carpentier" w:date="2018-04-20T15:34:00Z">
        <w:r>
          <w:rPr>
            <w:rFonts w:ascii="AdvTTa9c1b374" w:eastAsia="Times New Roman" w:hAnsi="AdvTTa9c1b374" w:cs="AdvTTa9c1b374"/>
            <w:sz w:val="15"/>
            <w:szCs w:val="15"/>
            <w:lang w:val="fr-FR" w:eastAsia="fr-FR" w:bidi="ar-SA"/>
          </w:rPr>
          <w:t xml:space="preserve">implications for species-habitat modeling. </w:t>
        </w:r>
        <w:r>
          <w:rPr>
            <w:rFonts w:ascii="AdvTTeb5f0e55.I" w:eastAsia="Times New Roman" w:hAnsi="AdvTTeb5f0e55.I" w:cs="AdvTTeb5f0e55.I"/>
            <w:sz w:val="15"/>
            <w:szCs w:val="15"/>
            <w:lang w:val="fr-FR" w:eastAsia="fr-FR" w:bidi="ar-SA"/>
          </w:rPr>
          <w:t>Acta Oecologica</w:t>
        </w:r>
        <w:r>
          <w:rPr>
            <w:rFonts w:ascii="AdvTTa9c1b374" w:eastAsia="Times New Roman" w:hAnsi="AdvTTa9c1b374" w:cs="AdvTTa9c1b374"/>
            <w:sz w:val="15"/>
            <w:szCs w:val="15"/>
            <w:lang w:val="fr-FR" w:eastAsia="fr-FR" w:bidi="ar-SA"/>
          </w:rPr>
          <w:t xml:space="preserve">, </w:t>
        </w:r>
        <w:r>
          <w:rPr>
            <w:rFonts w:ascii="AdvTTeb5f0e55.I" w:eastAsia="Times New Roman" w:hAnsi="AdvTTeb5f0e55.I" w:cs="AdvTTeb5f0e55.I"/>
            <w:sz w:val="15"/>
            <w:szCs w:val="15"/>
            <w:lang w:val="fr-FR" w:eastAsia="fr-FR" w:bidi="ar-SA"/>
          </w:rPr>
          <w:t>36</w:t>
        </w:r>
        <w:r>
          <w:rPr>
            <w:rFonts w:ascii="AdvTTa9c1b374" w:eastAsia="Times New Roman" w:hAnsi="AdvTTa9c1b374" w:cs="AdvTTa9c1b374"/>
            <w:sz w:val="15"/>
            <w:szCs w:val="15"/>
            <w:lang w:val="fr-FR" w:eastAsia="fr-FR" w:bidi="ar-SA"/>
          </w:rPr>
          <w:t>,</w:t>
        </w:r>
      </w:ins>
    </w:p>
    <w:p w14:paraId="3CD36CB5" w14:textId="77777777" w:rsidR="007B0333" w:rsidRDefault="007B0333" w:rsidP="007B0333">
      <w:pPr>
        <w:rPr>
          <w:ins w:id="128" w:author="Florence Carpentier" w:date="2018-04-20T15:35:00Z"/>
          <w:rFonts w:ascii="AdvTTa9c1b374" w:eastAsia="Times New Roman" w:hAnsi="AdvTTa9c1b374" w:cs="AdvTTa9c1b374"/>
          <w:sz w:val="15"/>
          <w:szCs w:val="15"/>
          <w:lang w:val="fr-FR" w:eastAsia="fr-FR" w:bidi="ar-SA"/>
        </w:rPr>
      </w:pPr>
      <w:ins w:id="129" w:author="Florence Carpentier" w:date="2018-04-20T15:34:00Z">
        <w:r>
          <w:rPr>
            <w:rFonts w:ascii="AdvTTa9c1b374" w:eastAsia="Times New Roman" w:hAnsi="AdvTTa9c1b374" w:cs="AdvTTa9c1b374"/>
            <w:sz w:val="15"/>
            <w:szCs w:val="15"/>
            <w:lang w:val="fr-FR" w:eastAsia="fr-FR" w:bidi="ar-SA"/>
          </w:rPr>
          <w:t>259</w:t>
        </w:r>
        <w:r>
          <w:rPr>
            <w:rFonts w:ascii="AdvTTa9c1b374+20" w:eastAsia="Times New Roman" w:hAnsi="AdvTTa9c1b374+20" w:cs="AdvTTa9c1b374+20"/>
            <w:sz w:val="15"/>
            <w:szCs w:val="15"/>
            <w:lang w:val="fr-FR" w:eastAsia="fr-FR" w:bidi="ar-SA"/>
          </w:rPr>
          <w:t>–</w:t>
        </w:r>
        <w:r>
          <w:rPr>
            <w:rFonts w:ascii="AdvTTa9c1b374" w:eastAsia="Times New Roman" w:hAnsi="AdvTTa9c1b374" w:cs="AdvTTa9c1b374"/>
            <w:sz w:val="15"/>
            <w:szCs w:val="15"/>
            <w:lang w:val="fr-FR" w:eastAsia="fr-FR" w:bidi="ar-SA"/>
          </w:rPr>
          <w:t>267.</w:t>
        </w:r>
      </w:ins>
    </w:p>
    <w:p w14:paraId="15FE4149" w14:textId="77777777" w:rsidR="007B0333" w:rsidRDefault="007B0333" w:rsidP="007B0333">
      <w:pPr>
        <w:widowControl/>
        <w:suppressAutoHyphens w:val="0"/>
        <w:autoSpaceDE w:val="0"/>
        <w:autoSpaceDN w:val="0"/>
        <w:adjustRightInd w:val="0"/>
        <w:rPr>
          <w:ins w:id="130" w:author="Florence Carpentier" w:date="2018-04-20T15:35:00Z"/>
          <w:rFonts w:ascii="AdvTTa9c1b374" w:eastAsia="Times New Roman" w:hAnsi="AdvTTa9c1b374" w:cs="AdvTTa9c1b374"/>
          <w:sz w:val="15"/>
          <w:szCs w:val="15"/>
          <w:lang w:val="fr-FR" w:eastAsia="fr-FR" w:bidi="ar-SA"/>
        </w:rPr>
      </w:pPr>
      <w:ins w:id="131" w:author="Florence Carpentier" w:date="2018-04-20T15:35:00Z">
        <w:r>
          <w:rPr>
            <w:rFonts w:ascii="AdvTTa9c1b374" w:eastAsia="Times New Roman" w:hAnsi="AdvTTa9c1b374" w:cs="AdvTTa9c1b374"/>
            <w:sz w:val="15"/>
            <w:szCs w:val="15"/>
            <w:lang w:val="fr-FR" w:eastAsia="fr-FR" w:bidi="ar-SA"/>
          </w:rPr>
          <w:t>Mayor, S. J., Schneider, D. C., Schaefer, J. A., &amp; Mahoney, S. P. (2009).</w:t>
        </w:r>
      </w:ins>
    </w:p>
    <w:p w14:paraId="561B45B7" w14:textId="77777777" w:rsidR="007B0333" w:rsidRDefault="007B0333" w:rsidP="007B0333">
      <w:ins w:id="132" w:author="Florence Carpentier" w:date="2018-04-20T15:35:00Z">
        <w:r>
          <w:rPr>
            <w:rFonts w:ascii="AdvTTa9c1b374" w:eastAsia="Times New Roman" w:hAnsi="AdvTTa9c1b374" w:cs="AdvTTa9c1b374"/>
            <w:sz w:val="15"/>
            <w:szCs w:val="15"/>
            <w:lang w:val="fr-FR" w:eastAsia="fr-FR" w:bidi="ar-SA"/>
          </w:rPr>
          <w:t xml:space="preserve">Habitat selection at multiple scales. </w:t>
        </w:r>
        <w:r>
          <w:rPr>
            <w:rFonts w:ascii="AdvTTeb5f0e55.I" w:eastAsia="Times New Roman" w:hAnsi="AdvTTeb5f0e55.I" w:cs="AdvTTeb5f0e55.I"/>
            <w:sz w:val="15"/>
            <w:szCs w:val="15"/>
            <w:lang w:val="fr-FR" w:eastAsia="fr-FR" w:bidi="ar-SA"/>
          </w:rPr>
          <w:t>Ecoscience</w:t>
        </w:r>
        <w:r>
          <w:rPr>
            <w:rFonts w:ascii="AdvTTa9c1b374" w:eastAsia="Times New Roman" w:hAnsi="AdvTTa9c1b374" w:cs="AdvTTa9c1b374"/>
            <w:sz w:val="15"/>
            <w:szCs w:val="15"/>
            <w:lang w:val="fr-FR" w:eastAsia="fr-FR" w:bidi="ar-SA"/>
          </w:rPr>
          <w:t xml:space="preserve">, </w:t>
        </w:r>
        <w:r>
          <w:rPr>
            <w:rFonts w:ascii="AdvTTeb5f0e55.I" w:eastAsia="Times New Roman" w:hAnsi="AdvTTeb5f0e55.I" w:cs="AdvTTeb5f0e55.I"/>
            <w:sz w:val="15"/>
            <w:szCs w:val="15"/>
            <w:lang w:val="fr-FR" w:eastAsia="fr-FR" w:bidi="ar-SA"/>
          </w:rPr>
          <w:t>16</w:t>
        </w:r>
        <w:r>
          <w:rPr>
            <w:rFonts w:ascii="AdvTTa9c1b374" w:eastAsia="Times New Roman" w:hAnsi="AdvTTa9c1b374" w:cs="AdvTTa9c1b374"/>
            <w:sz w:val="15"/>
            <w:szCs w:val="15"/>
            <w:lang w:val="fr-FR" w:eastAsia="fr-FR" w:bidi="ar-SA"/>
          </w:rPr>
          <w:t>, 238</w:t>
        </w:r>
        <w:r>
          <w:rPr>
            <w:rFonts w:ascii="AdvTTa9c1b374+20" w:eastAsia="Times New Roman" w:hAnsi="AdvTTa9c1b374+20" w:cs="AdvTTa9c1b374+20"/>
            <w:sz w:val="15"/>
            <w:szCs w:val="15"/>
            <w:lang w:val="fr-FR" w:eastAsia="fr-FR" w:bidi="ar-SA"/>
          </w:rPr>
          <w:t>–</w:t>
        </w:r>
        <w:r>
          <w:rPr>
            <w:rFonts w:ascii="AdvTTa9c1b374" w:eastAsia="Times New Roman" w:hAnsi="AdvTTa9c1b374" w:cs="AdvTTa9c1b374"/>
            <w:sz w:val="15"/>
            <w:szCs w:val="15"/>
            <w:lang w:val="fr-FR" w:eastAsia="fr-FR" w:bidi="ar-SA"/>
          </w:rPr>
          <w:t>247.</w:t>
        </w:r>
      </w:ins>
    </w:p>
    <w:p w14:paraId="6F4E6029" w14:textId="77777777" w:rsidR="007950A3" w:rsidRDefault="007950A3" w:rsidP="007950A3">
      <w:pPr>
        <w:widowControl/>
        <w:suppressAutoHyphens w:val="0"/>
        <w:autoSpaceDE w:val="0"/>
        <w:autoSpaceDN w:val="0"/>
        <w:adjustRightInd w:val="0"/>
        <w:rPr>
          <w:ins w:id="133" w:author="Florence Carpentier" w:date="2018-04-20T15:52:00Z"/>
          <w:rFonts w:ascii="AdvTTa9c1b374" w:eastAsia="Times New Roman" w:hAnsi="AdvTTa9c1b374" w:cs="AdvTTa9c1b374"/>
          <w:sz w:val="15"/>
          <w:szCs w:val="15"/>
          <w:lang w:val="fr-FR" w:eastAsia="fr-FR" w:bidi="ar-SA"/>
        </w:rPr>
      </w:pPr>
      <w:ins w:id="134" w:author="Florence Carpentier" w:date="2018-04-20T15:51:00Z">
        <w:r>
          <w:rPr>
            <w:rFonts w:ascii="AdvTTa9c1b374" w:eastAsia="Times New Roman" w:hAnsi="AdvTTa9c1b374" w:cs="AdvTTa9c1b374"/>
            <w:sz w:val="16"/>
            <w:szCs w:val="16"/>
            <w:lang w:val="fr-FR" w:eastAsia="fr-FR" w:bidi="ar-SA"/>
          </w:rPr>
          <w:t>Henry et al., 2012</w:t>
        </w:r>
      </w:ins>
      <w:ins w:id="135" w:author="Florence Carpentier" w:date="2018-04-20T15:52:00Z">
        <w:r>
          <w:rPr>
            <w:rFonts w:ascii="AdvTTa9c1b374" w:eastAsia="Times New Roman" w:hAnsi="AdvTTa9c1b374" w:cs="AdvTTa9c1b374"/>
            <w:sz w:val="16"/>
            <w:szCs w:val="16"/>
            <w:lang w:val="fr-FR" w:eastAsia="fr-FR" w:bidi="ar-SA"/>
          </w:rPr>
          <w:t xml:space="preserve"> </w:t>
        </w:r>
        <w:r>
          <w:rPr>
            <w:rFonts w:ascii="AdvTTa9c1b374" w:eastAsia="Times New Roman" w:hAnsi="AdvTTa9c1b374" w:cs="AdvTTa9c1b374"/>
            <w:sz w:val="15"/>
            <w:szCs w:val="15"/>
            <w:lang w:val="fr-FR" w:eastAsia="fr-FR" w:bidi="ar-SA"/>
          </w:rPr>
          <w:t>Henry, M., Fröchen, M., Maillet-Mezeray, J., Breyne, E., Allier, F., &amp; Odoux,</w:t>
        </w:r>
      </w:ins>
    </w:p>
    <w:p w14:paraId="2CCBE734" w14:textId="77777777" w:rsidR="007950A3" w:rsidRDefault="007950A3" w:rsidP="007950A3">
      <w:pPr>
        <w:widowControl/>
        <w:suppressAutoHyphens w:val="0"/>
        <w:autoSpaceDE w:val="0"/>
        <w:autoSpaceDN w:val="0"/>
        <w:adjustRightInd w:val="0"/>
        <w:rPr>
          <w:ins w:id="136" w:author="Florence Carpentier" w:date="2018-04-20T15:52:00Z"/>
          <w:rFonts w:ascii="AdvTTa9c1b374" w:eastAsia="Times New Roman" w:hAnsi="AdvTTa9c1b374" w:cs="AdvTTa9c1b374"/>
          <w:sz w:val="15"/>
          <w:szCs w:val="15"/>
          <w:lang w:val="fr-FR" w:eastAsia="fr-FR" w:bidi="ar-SA"/>
        </w:rPr>
      </w:pPr>
      <w:ins w:id="137" w:author="Florence Carpentier" w:date="2018-04-20T15:52:00Z">
        <w:r>
          <w:rPr>
            <w:rFonts w:ascii="AdvTTa9c1b374" w:eastAsia="Times New Roman" w:hAnsi="AdvTTa9c1b374" w:cs="AdvTTa9c1b374"/>
            <w:sz w:val="15"/>
            <w:szCs w:val="15"/>
            <w:lang w:val="fr-FR" w:eastAsia="fr-FR" w:bidi="ar-SA"/>
          </w:rPr>
          <w:t>J.-F. (2012). Spatial autocorrelation in honeybee foraging activity</w:t>
        </w:r>
      </w:ins>
    </w:p>
    <w:p w14:paraId="2571755B" w14:textId="77777777" w:rsidR="007950A3" w:rsidRDefault="007950A3" w:rsidP="007950A3">
      <w:pPr>
        <w:widowControl/>
        <w:suppressAutoHyphens w:val="0"/>
        <w:autoSpaceDE w:val="0"/>
        <w:autoSpaceDN w:val="0"/>
        <w:adjustRightInd w:val="0"/>
        <w:rPr>
          <w:ins w:id="138" w:author="Florence Carpentier" w:date="2018-04-20T15:52:00Z"/>
          <w:rFonts w:ascii="AdvTTa9c1b374" w:eastAsia="Times New Roman" w:hAnsi="AdvTTa9c1b374" w:cs="AdvTTa9c1b374"/>
          <w:sz w:val="15"/>
          <w:szCs w:val="15"/>
          <w:lang w:val="fr-FR" w:eastAsia="fr-FR" w:bidi="ar-SA"/>
        </w:rPr>
      </w:pPr>
      <w:ins w:id="139" w:author="Florence Carpentier" w:date="2018-04-20T15:52:00Z">
        <w:r>
          <w:rPr>
            <w:rFonts w:ascii="AdvTTa9c1b374" w:eastAsia="Times New Roman" w:hAnsi="AdvTTa9c1b374" w:cs="AdvTTa9c1b374"/>
            <w:sz w:val="15"/>
            <w:szCs w:val="15"/>
            <w:lang w:val="fr-FR" w:eastAsia="fr-FR" w:bidi="ar-SA"/>
          </w:rPr>
          <w:t>reveals optimal focus scale for predicting agro-environmental scheme</w:t>
        </w:r>
      </w:ins>
    </w:p>
    <w:p w14:paraId="0CAFF822" w14:textId="77777777" w:rsidR="002F5E91" w:rsidRDefault="007950A3" w:rsidP="007950A3">
      <w:pPr>
        <w:rPr>
          <w:ins w:id="140" w:author="Florence Carpentier" w:date="2018-04-20T15:52:00Z"/>
          <w:rFonts w:ascii="AdvTTa9c1b374" w:eastAsia="Times New Roman" w:hAnsi="AdvTTa9c1b374" w:cs="AdvTTa9c1b374"/>
          <w:sz w:val="15"/>
          <w:szCs w:val="15"/>
          <w:lang w:val="fr-FR" w:eastAsia="fr-FR" w:bidi="ar-SA"/>
        </w:rPr>
      </w:pPr>
      <w:ins w:id="141" w:author="Florence Carpentier" w:date="2018-04-20T15:52:00Z">
        <w:r>
          <w:rPr>
            <w:rFonts w:ascii="AdvTTa9c1b374" w:eastAsia="Times New Roman" w:hAnsi="AdvTTa9c1b374" w:cs="AdvTTa9c1b374"/>
            <w:sz w:val="15"/>
            <w:szCs w:val="15"/>
            <w:lang w:val="fr-FR" w:eastAsia="fr-FR" w:bidi="ar-SA"/>
          </w:rPr>
          <w:t>ef</w:t>
        </w:r>
        <w:r>
          <w:rPr>
            <w:rFonts w:ascii="AdvTTa9c1b374+fb" w:eastAsia="Times New Roman" w:hAnsi="AdvTTa9c1b374+fb" w:cs="AdvTTa9c1b374+fb"/>
            <w:sz w:val="15"/>
            <w:szCs w:val="15"/>
            <w:lang w:val="fr-FR" w:eastAsia="fr-FR" w:bidi="ar-SA"/>
          </w:rPr>
          <w:t>fi</w:t>
        </w:r>
        <w:r>
          <w:rPr>
            <w:rFonts w:ascii="AdvTTa9c1b374" w:eastAsia="Times New Roman" w:hAnsi="AdvTTa9c1b374" w:cs="AdvTTa9c1b374"/>
            <w:sz w:val="15"/>
            <w:szCs w:val="15"/>
            <w:lang w:val="fr-FR" w:eastAsia="fr-FR" w:bidi="ar-SA"/>
          </w:rPr>
          <w:t xml:space="preserve">ciency. </w:t>
        </w:r>
        <w:r>
          <w:rPr>
            <w:rFonts w:ascii="AdvTTeb5f0e55.I" w:eastAsia="Times New Roman" w:hAnsi="AdvTTeb5f0e55.I" w:cs="AdvTTeb5f0e55.I"/>
            <w:sz w:val="15"/>
            <w:szCs w:val="15"/>
            <w:lang w:val="fr-FR" w:eastAsia="fr-FR" w:bidi="ar-SA"/>
          </w:rPr>
          <w:t>Ecological Modelling</w:t>
        </w:r>
        <w:r>
          <w:rPr>
            <w:rFonts w:ascii="AdvTTa9c1b374" w:eastAsia="Times New Roman" w:hAnsi="AdvTTa9c1b374" w:cs="AdvTTa9c1b374"/>
            <w:sz w:val="15"/>
            <w:szCs w:val="15"/>
            <w:lang w:val="fr-FR" w:eastAsia="fr-FR" w:bidi="ar-SA"/>
          </w:rPr>
          <w:t xml:space="preserve">, </w:t>
        </w:r>
        <w:r>
          <w:rPr>
            <w:rFonts w:ascii="AdvTTeb5f0e55.I" w:eastAsia="Times New Roman" w:hAnsi="AdvTTeb5f0e55.I" w:cs="AdvTTeb5f0e55.I"/>
            <w:sz w:val="15"/>
            <w:szCs w:val="15"/>
            <w:lang w:val="fr-FR" w:eastAsia="fr-FR" w:bidi="ar-SA"/>
          </w:rPr>
          <w:t>225</w:t>
        </w:r>
        <w:r>
          <w:rPr>
            <w:rFonts w:ascii="AdvTTa9c1b374" w:eastAsia="Times New Roman" w:hAnsi="AdvTTa9c1b374" w:cs="AdvTTa9c1b374"/>
            <w:sz w:val="15"/>
            <w:szCs w:val="15"/>
            <w:lang w:val="fr-FR" w:eastAsia="fr-FR" w:bidi="ar-SA"/>
          </w:rPr>
          <w:t>, 103</w:t>
        </w:r>
        <w:r>
          <w:rPr>
            <w:rFonts w:ascii="AdvTTa9c1b374+20" w:eastAsia="Times New Roman" w:hAnsi="AdvTTa9c1b374+20" w:cs="AdvTTa9c1b374+20"/>
            <w:sz w:val="15"/>
            <w:szCs w:val="15"/>
            <w:lang w:val="fr-FR" w:eastAsia="fr-FR" w:bidi="ar-SA"/>
          </w:rPr>
          <w:t>–</w:t>
        </w:r>
        <w:r>
          <w:rPr>
            <w:rFonts w:ascii="AdvTTa9c1b374" w:eastAsia="Times New Roman" w:hAnsi="AdvTTa9c1b374" w:cs="AdvTTa9c1b374"/>
            <w:sz w:val="15"/>
            <w:szCs w:val="15"/>
            <w:lang w:val="fr-FR" w:eastAsia="fr-FR" w:bidi="ar-SA"/>
          </w:rPr>
          <w:t>114.</w:t>
        </w:r>
      </w:ins>
    </w:p>
    <w:p w14:paraId="55CEDC2F" w14:textId="77777777" w:rsidR="007950A3" w:rsidRDefault="007950A3" w:rsidP="007950A3">
      <w:pPr>
        <w:rPr>
          <w:ins w:id="142" w:author="Florence Carpentier" w:date="2018-04-20T15:52:00Z"/>
          <w:rFonts w:ascii="AdvTTa9c1b374" w:eastAsia="Times New Roman" w:hAnsi="AdvTTa9c1b374" w:cs="AdvTTa9c1b374"/>
          <w:sz w:val="15"/>
          <w:szCs w:val="15"/>
          <w:lang w:val="fr-FR" w:eastAsia="fr-FR" w:bidi="ar-SA"/>
        </w:rPr>
      </w:pPr>
    </w:p>
    <w:p w14:paraId="7BE1DAE0" w14:textId="77777777" w:rsidR="007950A3" w:rsidRDefault="007950A3" w:rsidP="007950A3"/>
    <w:p w14:paraId="2296C17B" w14:textId="77777777" w:rsidR="002F5E91" w:rsidRDefault="00BF57AB">
      <w:r>
        <w:t xml:space="preserve">Model </w:t>
      </w:r>
    </w:p>
    <w:p w14:paraId="0C895A23" w14:textId="77777777" w:rsidR="002F5E91" w:rsidRDefault="002F5E91">
      <w:pPr>
        <w:rPr>
          <w:rFonts w:ascii="Arial" w:hAnsi="Arial" w:cs="Arial"/>
          <w:color w:val="222222"/>
          <w:sz w:val="20"/>
          <w:szCs w:val="20"/>
          <w:shd w:val="clear" w:color="auto" w:fill="FFFFFF"/>
        </w:rPr>
      </w:pPr>
    </w:p>
    <w:p w14:paraId="0C53AB03" w14:textId="77777777" w:rsidR="002F5E91" w:rsidRDefault="00BF57AB">
      <w:r>
        <w:t xml:space="preserve">The estimation of local and landscape effects is based on framework proposed by Chandler et al. (2016). The estimation of these effects require a discretization or rasterization of the landscape, that is to say the landscape is represented  by a regular grid. Each pixel (or cell) of this grid is characterized by a set of landscape covariates and a measure for the ecological response for pixels corresponding to the position of an observe site. The ecological response is denoted by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for </w:t>
      </w:r>
      <m:oMath>
        <m:r>
          <w:rPr>
            <w:rFonts w:ascii="Cambria Math" w:hAnsi="Cambria Math"/>
          </w:rPr>
          <m:t>i=1,…,n</m:t>
        </m:r>
      </m:oMath>
      <w:r>
        <w:t xml:space="preserve"> where </w:t>
      </w:r>
      <m:oMath>
        <m:r>
          <w:rPr>
            <w:rFonts w:ascii="Cambria Math" w:hAnsi="Cambria Math"/>
          </w:rPr>
          <m:t>n</m:t>
        </m:r>
      </m:oMath>
      <w:r>
        <w:t xml:space="preserve"> is the number of observed sites. For site </w:t>
      </w:r>
      <m:oMath>
        <m:r>
          <w:rPr>
            <w:rFonts w:ascii="Cambria Math" w:hAnsi="Cambria Math"/>
          </w:rPr>
          <m:t>i</m:t>
        </m:r>
      </m:oMath>
      <w: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oMath>
      <w:r>
        <w:t xml:space="preserve"> denotes the value (continuous or discrete) for local variable </w:t>
      </w:r>
      <m:oMath>
        <m:r>
          <w:rPr>
            <w:rFonts w:ascii="Cambria Math" w:hAnsi="Cambria Math"/>
          </w:rPr>
          <m:t>i</m:t>
        </m:r>
      </m:oMath>
      <w:r>
        <w:t xml:space="preserve"> and </w:t>
      </w:r>
      <m:oMath>
        <m:r>
          <w:rPr>
            <w:rFonts w:ascii="Cambria Math" w:hAnsi="Cambria Math"/>
          </w:rPr>
          <m:t>l∈L</m:t>
        </m:r>
      </m:oMath>
      <w:r>
        <w:t xml:space="preserve"> with </w:t>
      </w:r>
      <m:oMath>
        <m:r>
          <w:rPr>
            <w:rFonts w:ascii="Cambria Math" w:hAnsi="Cambria Math"/>
          </w:rPr>
          <m:t>L</m:t>
        </m:r>
      </m:oMath>
      <w:r>
        <w:t xml:space="preserve"> the set of local variables. For pixel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oMath>
      <w:r>
        <w:t xml:space="preserve"> denotes the value (continuous or discrete) for landscape variable  </w:t>
      </w:r>
      <m:oMath>
        <m:r>
          <w:rPr>
            <w:rFonts w:ascii="Cambria Math" w:hAnsi="Cambria Math"/>
          </w:rPr>
          <m:t>k∈K</m:t>
        </m:r>
      </m:oMath>
      <w:r>
        <w:t xml:space="preserve"> with </w:t>
      </w:r>
      <m:oMath>
        <m:r>
          <w:rPr>
            <w:rFonts w:ascii="Cambria Math" w:hAnsi="Cambria Math"/>
          </w:rPr>
          <m:t>K</m:t>
        </m:r>
      </m:oMath>
      <w:r>
        <w:t xml:space="preserve"> the set of landscape variables. </w:t>
      </w:r>
    </w:p>
    <w:p w14:paraId="00D451B5" w14:textId="77777777" w:rsidR="002F5E91" w:rsidRDefault="00BF57AB">
      <w:r>
        <w:t xml:space="preserve">For simplicity, we suppose that the ecological response is modeled with a Gaussian distribution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N</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,σ</m:t>
            </m:r>
          </m:e>
        </m:d>
      </m:oMath>
      <w:r>
        <w:t xml:space="preserve"> with </w:t>
      </w: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=μ+</m:t>
        </m:r>
        <m:nary>
          <m:naryPr>
            <m:chr m:val="∑"/>
            <m:supHide m:val="1"/>
            <m:ctrlPr>
              <w:rPr>
                <w:rFonts w:ascii="Cambria Math" w:hAnsi="Cambria Math"/>
              </w:rPr>
            </m:ctrlPr>
          </m:naryPr>
          <m:sub>
            <m:r>
              <w:rPr>
                <w:rFonts w:ascii="Cambria Math" w:hAnsi="Cambria Math"/>
              </w:rPr>
              <m:t>l∈L</m:t>
            </m:r>
          </m:sub>
          <m:sup/>
          <m:e>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nary>
              <m:naryPr>
                <m:chr m:val="∑"/>
                <m:supHide m:val="1"/>
                <m:ctrlPr>
                  <w:rPr>
                    <w:rFonts w:ascii="Cambria Math" w:hAnsi="Cambria Math"/>
                  </w:rPr>
                </m:ctrlPr>
              </m:naryPr>
              <m:sub>
                <m:r>
                  <w:rPr>
                    <w:rFonts w:ascii="Cambria Math" w:hAnsi="Cambria Math"/>
                  </w:rPr>
                  <m:t>k∈K</m:t>
                </m:r>
              </m:sub>
              <m:sup/>
              <m:e>
                <m:sSub>
                  <m:sSubPr>
                    <m:ctrlPr>
                      <w:rPr>
                        <w:rFonts w:ascii="Cambria Math" w:hAnsi="Cambria Math"/>
                      </w:rPr>
                    </m:ctrlPr>
                  </m:sSubPr>
                  <m:e>
                    <m:r>
                      <w:rPr>
                        <w:rFonts w:ascii="Cambria Math" w:hAnsi="Cambria Math"/>
                      </w:rPr>
                      <m:t>β</m:t>
                    </m:r>
                  </m:e>
                  <m:sub>
                    <m:r>
                      <w:rPr>
                        <w:rFonts w:ascii="Cambria Math" w:hAnsi="Cambria Math"/>
                      </w:rPr>
                      <m:t>k</m:t>
                    </m:r>
                  </m:sub>
                </m:sSub>
                <m:nary>
                  <m:naryPr>
                    <m:chr m:val="∑"/>
                    <m:supHide m:val="1"/>
                    <m:ctrlPr>
                      <w:rPr>
                        <w:rFonts w:ascii="Cambria Math" w:hAnsi="Cambria Math"/>
                      </w:rPr>
                    </m:ctrlPr>
                  </m:naryPr>
                  <m:sub>
                    <m:r>
                      <w:rPr>
                        <w:rFonts w:ascii="Cambria Math" w:hAnsi="Cambria Math"/>
                      </w:rPr>
                      <m:t>r∈R,r≠i</m:t>
                    </m:r>
                  </m:sub>
                  <m:sup/>
                  <m:e>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i,r</m:t>
                            </m:r>
                          </m:sub>
                        </m:sSub>
                      </m:e>
                    </m:d>
                    <m:sSubSup>
                      <m:sSubSupPr>
                        <m:ctrlPr>
                          <w:rPr>
                            <w:rFonts w:ascii="Cambria Math" w:hAnsi="Cambria Math"/>
                          </w:rPr>
                        </m:ctrlPr>
                      </m:sSubSupPr>
                      <m:e>
                        <m:r>
                          <w:rPr>
                            <w:rFonts w:ascii="Cambria Math" w:hAnsi="Cambria Math"/>
                          </w:rPr>
                          <m:t>z</m:t>
                        </m:r>
                      </m:e>
                      <m:sub>
                        <m:r>
                          <w:rPr>
                            <w:rFonts w:ascii="Cambria Math" w:hAnsi="Cambria Math"/>
                          </w:rPr>
                          <m:t>r</m:t>
                        </m:r>
                      </m:sub>
                      <m:sup>
                        <m:r>
                          <w:rPr>
                            <w:rFonts w:ascii="Cambria Math" w:hAnsi="Cambria Math"/>
                          </w:rPr>
                          <m:t>k</m:t>
                        </m:r>
                      </m:sup>
                    </m:sSubSup>
                  </m:e>
                </m:nary>
              </m:e>
            </m:nary>
          </m:e>
        </m:nary>
      </m:oMath>
      <w:r>
        <w:t xml:space="preserve"> where </w:t>
      </w:r>
      <m:oMath>
        <m:r>
          <w:rPr>
            <w:rFonts w:ascii="Cambria Math" w:hAnsi="Cambria Math"/>
          </w:rPr>
          <m:t>μ</m:t>
        </m:r>
      </m:oMath>
      <w:r>
        <w:t xml:space="preserve"> is the intercept, </w:t>
      </w:r>
      <m:oMath>
        <m:sSub>
          <m:sSubPr>
            <m:ctrlPr>
              <w:rPr>
                <w:rFonts w:ascii="Cambria Math" w:hAnsi="Cambria Math"/>
              </w:rPr>
            </m:ctrlPr>
          </m:sSubPr>
          <m:e>
            <m:r>
              <w:rPr>
                <w:rFonts w:ascii="Cambria Math" w:hAnsi="Cambria Math"/>
              </w:rPr>
              <m:t>α</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are parameters associated to local and landscape variables for </w:t>
      </w:r>
      <m:oMath>
        <m:r>
          <w:rPr>
            <w:rFonts w:ascii="Cambria Math" w:hAnsi="Cambria Math"/>
          </w:rPr>
          <m:t>l∈L</m:t>
        </m:r>
      </m:oMath>
      <w:r>
        <w:t xml:space="preserve"> and </w:t>
      </w:r>
      <m:oMath>
        <m:r>
          <w:rPr>
            <w:rFonts w:ascii="Cambria Math" w:hAnsi="Cambria Math"/>
          </w:rPr>
          <m:t>k∈K</m:t>
        </m:r>
      </m:oMath>
      <w:r>
        <w:t>.</w:t>
      </w:r>
      <m:oMath>
        <m:r>
          <w:rPr>
            <w:rFonts w:ascii="Cambria Math" w:hAnsi="Cambria Math"/>
          </w:rPr>
          <m:t>R</m:t>
        </m:r>
      </m:oMath>
      <w:r>
        <w:t xml:space="preserve">represents the set of pixels for the grid. The unknown scale at which the landscape variable </w:t>
      </w:r>
      <m:oMath>
        <m:r>
          <w:rPr>
            <w:rFonts w:ascii="Cambria Math" w:hAnsi="Cambria Math"/>
          </w:rPr>
          <m:t>k</m:t>
        </m:r>
      </m:oMath>
      <w:r>
        <w:t xml:space="preserve"> affects the ecological response is considered through the spatial influence function</w:t>
      </w:r>
      <m:oMath>
        <m:sSub>
          <m:sSubPr>
            <m:ctrlPr>
              <w:rPr>
                <w:rFonts w:ascii="Cambria Math" w:hAnsi="Cambria Math"/>
              </w:rPr>
            </m:ctrlPr>
          </m:sSubPr>
          <m:e>
            <m:r>
              <w:rPr>
                <w:rFonts w:ascii="Cambria Math" w:hAnsi="Cambria Math"/>
              </w:rPr>
              <m:t>f</m:t>
            </m:r>
          </m:e>
          <m:sub>
            <m:sSub>
              <m:sSubPr>
                <m:ctrlPr>
                  <w:rPr>
                    <w:rFonts w:ascii="Cambria Math" w:hAnsi="Cambria Math"/>
                  </w:rPr>
                </m:ctrlPr>
              </m:sSubPr>
              <m:e>
                <m:r>
                  <w:rPr>
                    <w:rFonts w:ascii="Cambria Math" w:hAnsi="Cambria Math"/>
                  </w:rPr>
                  <m:t>δ</m:t>
                </m:r>
              </m:e>
              <m:sub>
                <m:r>
                  <w:rPr>
                    <w:rFonts w:ascii="Cambria Math" w:hAnsi="Cambria Math"/>
                  </w:rPr>
                  <m:t>k</m:t>
                </m:r>
              </m:sub>
            </m:sSub>
          </m:sub>
        </m:sSub>
        <m:d>
          <m:dPr>
            <m:ctrlPr>
              <w:rPr>
                <w:rFonts w:ascii="Cambria Math" w:hAnsi="Cambria Math"/>
              </w:rPr>
            </m:ctrlPr>
          </m:dPr>
          <m:e>
            <m:r>
              <w:rPr>
                <w:rFonts w:ascii="Cambria Math" w:hAnsi="Cambria Math"/>
              </w:rPr>
              <m:t>.</m:t>
            </m:r>
          </m:e>
        </m:d>
        <m:r>
          <w:rPr>
            <w:rFonts w:ascii="Cambria Math" w:hAnsi="Cambria Math"/>
          </w:rPr>
          <m:t>.</m:t>
        </m:r>
      </m:oMath>
      <w:r>
        <w:t xml:space="preserve"> This function represents the effect of pixel </w:t>
      </w:r>
      <m:oMath>
        <m:r>
          <w:rPr>
            <w:rFonts w:ascii="Cambria Math" w:hAnsi="Cambria Math"/>
          </w:rPr>
          <m:t>r</m:t>
        </m:r>
      </m:oMath>
      <w:r>
        <w:t xml:space="preserve"> on observation at site </w:t>
      </w:r>
      <m:oMath>
        <m:r>
          <w:rPr>
            <w:rFonts w:ascii="Cambria Math" w:hAnsi="Cambria Math"/>
          </w:rPr>
          <m:t>i</m:t>
        </m:r>
      </m:oMath>
      <w:r>
        <w:t xml:space="preserve">, and this effect is decreasing with Euclidean distance </w:t>
      </w:r>
      <m:oMath>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between the location of the site </w:t>
      </w:r>
      <m:oMath>
        <m:r>
          <w:rPr>
            <w:rFonts w:ascii="Cambria Math" w:hAnsi="Cambria Math"/>
          </w:rPr>
          <m:t>i</m:t>
        </m:r>
      </m:oMath>
      <w:r>
        <w:t xml:space="preserve"> and the location of pixel </w:t>
      </w:r>
      <m:oMath>
        <m:r>
          <w:rPr>
            <w:rFonts w:ascii="Cambria Math" w:hAnsi="Cambria Math"/>
          </w:rPr>
          <m:t>r</m:t>
        </m:r>
      </m:oMath>
      <w:r>
        <w:t>. The scale of landscape variable</w:t>
      </w:r>
      <m:oMath>
        <m:r>
          <w:rPr>
            <w:rFonts w:ascii="Cambria Math" w:hAnsi="Cambria Math"/>
          </w:rPr>
          <m:t>k</m:t>
        </m:r>
      </m:oMath>
      <w:r>
        <w:t xml:space="preserve"> is defined through the parameter</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Parameters are estimated by maximizing the likelihood. The maximizing likelihood is based on an iterative procedure using the fact that conditionally to the scale parameter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the model is linear.</w:t>
      </w:r>
    </w:p>
    <w:p w14:paraId="6C4F4865" w14:textId="77777777" w:rsidR="002F5E91" w:rsidRDefault="00BF57AB">
      <w:r>
        <w:t>By maximizing  likelihood, one can use tests on local and landscape variables, compare models with AIC or BIC criteria or different shapes (Gaussian or Exponential) of the spatial influence function. The package can handle a large variety of models. For example, Poisson and Binomial distribution can be considered for counting or presence-absence data. In the part concerning the local effects, mixed models can be considered to take into account repeated measurements.</w:t>
      </w:r>
    </w:p>
    <w:p w14:paraId="38993B03" w14:textId="77777777" w:rsidR="002F5E91" w:rsidRDefault="002F5E91"/>
    <w:p w14:paraId="6979ABE4" w14:textId="77777777" w:rsidR="002F5E91" w:rsidRDefault="002F5E91"/>
    <w:p w14:paraId="7BC446CE" w14:textId="77777777" w:rsidR="002F5E91" w:rsidRDefault="00BF57AB">
      <w:r>
        <w:t>CASE STUDY</w:t>
      </w:r>
    </w:p>
    <w:p w14:paraId="33DD4C24" w14:textId="77777777" w:rsidR="002F5E91" w:rsidRDefault="00BF57AB">
      <w:r>
        <w:t>We demonstrate the capabilities of SILand on an example with codling moths, an insects pests specialized on orchards, previously described and analyzed in Ricci et al. 2009. The codling moths data consists in repeated measure of number of the overwinter larvae observed in 76 geolocalised orchards over a 70-km² area in southeastern France. The landscape data contains the locations of orchards of the area associated to their characteristics pear vs. apple, organic vs. conventional orchards (figure associée au jeux de données).</w:t>
      </w:r>
    </w:p>
    <w:p w14:paraId="4BBECBEE" w14:textId="77777777" w:rsidR="002F5E91" w:rsidRDefault="002F5E91"/>
    <w:p w14:paraId="71A254E8" w14:textId="77777777" w:rsidR="002F5E91" w:rsidRDefault="002F5E91"/>
    <w:p w14:paraId="7BA03440" w14:textId="77777777" w:rsidR="002F5E91" w:rsidRDefault="00BF57AB">
      <w:r>
        <w:t>1.Data loading from sig files</w:t>
      </w:r>
    </w:p>
    <w:p w14:paraId="4C0171B6" w14:textId="77777777" w:rsidR="002F5E91" w:rsidRDefault="00BF57AB">
      <w:r>
        <w:t>We begin by loading data concerning the landscape and the ecological reponse. This step is important since the format of data input for siland function has to be verify a precise structure.  A straightforward way is to work with sig files and to use the functionsdata.gis.siland() and land.gis.siland(). The description of objects R for the landscape description and the ecological response are respectively detailed in help(landSiland) and help(dataSiland).</w:t>
      </w:r>
    </w:p>
    <w:p w14:paraId="6E7433B2" w14:textId="77777777" w:rsidR="002F5E91" w:rsidRDefault="002F5E91"/>
    <w:p w14:paraId="7AF03908" w14:textId="77777777" w:rsidR="002F5E91" w:rsidRDefault="00BF57AB">
      <w:pPr>
        <w:rPr>
          <w:rStyle w:val="gem3dmtclfb"/>
          <w:rFonts w:ascii="Lucida Console" w:eastAsia="Times New Roman" w:hAnsi="Lucida Console" w:cs="Courier New"/>
          <w:color w:val="0000FF"/>
          <w:sz w:val="20"/>
          <w:szCs w:val="20"/>
          <w:lang w:eastAsia="fr-FR" w:bidi="ar-SA"/>
        </w:rPr>
      </w:pPr>
      <w:r>
        <w:rPr>
          <w:rStyle w:val="gem3dmtclfb"/>
          <w:rFonts w:ascii="Lucida Console" w:eastAsia="Times New Roman" w:hAnsi="Lucida Console" w:cs="Courier New"/>
          <w:color w:val="0000FF"/>
          <w:sz w:val="20"/>
          <w:szCs w:val="20"/>
          <w:lang w:eastAsia="fr-FR" w:bidi="ar-SA"/>
        </w:rPr>
        <w:t>dataC=data.gis.siland(path,layerdata,yname,locvarname,as.factor.locvar=NULL)</w:t>
      </w:r>
    </w:p>
    <w:p w14:paraId="6CC8F465" w14:textId="77777777" w:rsidR="002F5E91" w:rsidRDefault="00BF57AB">
      <w:pPr>
        <w:rPr>
          <w:rStyle w:val="gem3dmtclfb"/>
          <w:rFonts w:ascii="Lucida Console" w:eastAsia="Times New Roman" w:hAnsi="Lucida Console" w:cs="Courier New"/>
          <w:color w:val="0000FF"/>
          <w:sz w:val="20"/>
          <w:szCs w:val="20"/>
          <w:lang w:eastAsia="fr-FR" w:bidi="ar-SA"/>
        </w:rPr>
      </w:pPr>
      <w:r>
        <w:rPr>
          <w:rStyle w:val="gem3dmtclfb"/>
          <w:rFonts w:ascii="Lucida Console" w:eastAsia="Times New Roman" w:hAnsi="Lucida Console" w:cs="Courier New"/>
          <w:color w:val="0000FF"/>
          <w:sz w:val="20"/>
          <w:szCs w:val="20"/>
          <w:lang w:eastAsia="fr-FR" w:bidi="ar-SA"/>
        </w:rPr>
        <w:t>landC=land.gis.siland(path,layerland,landvarname,vallandvar,wd=100)</w:t>
      </w:r>
    </w:p>
    <w:p w14:paraId="7454B6B5" w14:textId="77777777" w:rsidR="002F5E91" w:rsidRDefault="002F5E91">
      <w:pPr>
        <w:rPr>
          <w:rFonts w:ascii="Lucida Console" w:eastAsia="Times New Roman" w:hAnsi="Lucida Console" w:cs="Courier New"/>
          <w:color w:val="0000FF"/>
          <w:sz w:val="20"/>
          <w:szCs w:val="20"/>
          <w:lang w:eastAsia="fr-FR" w:bidi="ar-SA"/>
        </w:rPr>
      </w:pPr>
    </w:p>
    <w:p w14:paraId="70F22CDF" w14:textId="77777777" w:rsidR="002F5E91" w:rsidRDefault="00BF57AB">
      <w:r>
        <w:t>2. Fitting model with local and landscape variables</w:t>
      </w:r>
    </w:p>
    <w:p w14:paraId="15B04F3D" w14:textId="77777777" w:rsidR="002F5E91" w:rsidRDefault="00BF57AB">
      <w:r>
        <w:t>Model estimation is fitted with the function island that needs different options.</w:t>
      </w:r>
    </w:p>
    <w:p w14:paraId="27DCA41D" w14:textId="77777777" w:rsidR="002F5E91" w:rsidRDefault="00BF57AB">
      <w:pPr>
        <w:pStyle w:val="PrformatHTML"/>
        <w:shd w:val="clear" w:color="auto" w:fill="FFFFFF"/>
        <w:spacing w:line="205" w:lineRule="atLeast"/>
        <w:rPr>
          <w:rStyle w:val="gem3dmtclfb"/>
          <w:rFonts w:ascii="Lucida Console" w:hAnsi="Lucida Console"/>
          <w:color w:val="0000FF"/>
          <w:lang w:val="en-US"/>
        </w:rPr>
      </w:pPr>
      <w:r>
        <w:rPr>
          <w:rStyle w:val="gem3dmtclfb"/>
          <w:rFonts w:ascii="Lucida Console" w:hAnsi="Lucida Console"/>
          <w:color w:val="0000FF"/>
          <w:lang w:val="en-US"/>
        </w:rPr>
        <w:t>resG=siland(loc.model=</w:t>
      </w:r>
      <w:r>
        <w:rPr>
          <w:rFonts w:ascii="Lucida Console" w:hAnsi="Lucida Console"/>
          <w:color w:val="000000"/>
          <w:lang w:val="en-US"/>
        </w:rPr>
        <w:t xml:space="preserve"> carp~BioConv</w:t>
      </w:r>
      <w:r>
        <w:rPr>
          <w:rStyle w:val="gem3dmtclfb"/>
          <w:rFonts w:ascii="Lucida Console" w:hAnsi="Lucida Console"/>
          <w:color w:val="0000FF"/>
          <w:lang w:val="en-US"/>
        </w:rPr>
        <w:t>,land=landC,data=dataC,sif="exponential",initSIF=c(100,100),test=T,family="poisson")</w:t>
      </w:r>
    </w:p>
    <w:p w14:paraId="5690B4EA" w14:textId="77777777" w:rsidR="002F5E91" w:rsidRDefault="00BF57AB">
      <w:r>
        <w:t xml:space="preserve">The argument </w:t>
      </w:r>
      <w:r>
        <w:rPr>
          <w:rStyle w:val="gem3dmtclfb"/>
          <w:rFonts w:ascii="Lucida Console" w:eastAsia="Times New Roman" w:hAnsi="Lucida Console" w:cs="Courier New"/>
          <w:color w:val="0000FF"/>
          <w:sz w:val="20"/>
          <w:szCs w:val="20"/>
          <w:lang w:eastAsia="fr-FR" w:bidi="ar-SA"/>
        </w:rPr>
        <w:t>loc.model</w:t>
      </w:r>
      <w:r>
        <w:t xml:space="preserve">specifies the part of model concerning local varibles. The syntax of this argument is similar to the one used for function lm() or glm(). The influence of landscape is modeled by the elemets of the list landC. In this example, the list landC have two components </w:t>
      </w:r>
      <w:r>
        <w:lastRenderedPageBreak/>
        <w:t>named Bio and Conv. So, in this model the objective is to estimate the influence of surrounding organic and conventional features on the ecological response. The sif argument corresponds to the shape of the influence function (Gaussian or Exponentiel), initSIF specifies the initialization for the two mean distance of the sif function.</w:t>
      </w:r>
    </w:p>
    <w:p w14:paraId="087960AF"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coefficients obtained from </w:t>
      </w:r>
      <w:r>
        <w:rPr>
          <w:rFonts w:ascii="Lucida Console" w:eastAsia="Times New Roman" w:hAnsi="Lucida Console" w:cs="Courier New"/>
          <w:color w:val="0000FF"/>
          <w:sz w:val="20"/>
          <w:szCs w:val="20"/>
          <w:lang w:eastAsia="fr-FR" w:bidi="ar-SA"/>
        </w:rPr>
        <w:t>summary(resG)</w:t>
      </w:r>
      <w:r>
        <w:t xml:space="preserve"> are the estimated parameters for local and landscape variables. The values for SIF.Bio and SIF.conv correspond respectively to the </w:t>
      </w:r>
      <m:oMath>
        <m:sSub>
          <m:sSubPr>
            <m:ctrlPr>
              <w:rPr>
                <w:rFonts w:ascii="Cambria Math" w:hAnsi="Cambria Math"/>
              </w:rPr>
            </m:ctrlPr>
          </m:sSubPr>
          <m:e>
            <m:r>
              <w:rPr>
                <w:rFonts w:ascii="Cambria Math" w:hAnsi="Cambria Math"/>
              </w:rPr>
              <m:t>δ</m:t>
            </m:r>
          </m:e>
          <m:sub>
            <m:r>
              <w:rPr>
                <w:rFonts w:ascii="Cambria Math" w:hAnsi="Cambria Math"/>
              </w:rPr>
              <m:t>k</m:t>
            </m:r>
          </m:sub>
        </m:sSub>
      </m:oMath>
      <w:r>
        <w:t xml:space="preserve"> parameter of the spatial influence function for landscape variables Bio and Conv. Hereafter, we present in details the parametrization of this function.</w:t>
      </w:r>
    </w:p>
    <w:p w14:paraId="337ECDBA"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The argument test indicates if tests for parameters have to be computed or not. Since tests are based on likelihood ratio test with embedded models, tests can be time consuming if a large number of variables are considered. Finally, the argument family gives the assumed distribution of ecological response.</w:t>
      </w:r>
    </w:p>
    <w:p w14:paraId="22A71C3C" w14:textId="77777777" w:rsidR="002F5E91" w:rsidRDefault="00BF57AB">
      <w:r>
        <w:t>A comparison between the full model (model with local and landscape variables) and a local model (only local variables) is realized. The AIC for the full model, the local model and pvalue from likelihood ratio test are computed.</w:t>
      </w:r>
    </w:p>
    <w:p w14:paraId="7FF2DE18" w14:textId="77777777" w:rsidR="002F5E91" w:rsidRDefault="002F5E91"/>
    <w:p w14:paraId="233F36AE"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&gt;summary(resG)</w:t>
      </w:r>
    </w:p>
    <w:p w14:paraId="4B2183B5"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Coefficients:</w:t>
      </w:r>
    </w:p>
    <w:p w14:paraId="5FC69011"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(Intercept)     BioConv         Bio        Conv     SIF.BioSIF.Conv</w:t>
      </w:r>
    </w:p>
    <w:p w14:paraId="5F91C9CB"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   3.424345   -1.005986   11.217203  -12.104822  416.021464  803.565290 </w:t>
      </w:r>
    </w:p>
    <w:p w14:paraId="76F766FB"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0C369D27"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pvalue (L.R. Test):</w:t>
      </w:r>
    </w:p>
    <w:p w14:paraId="26379F49"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BioConv     Bio    Conv </w:t>
      </w:r>
    </w:p>
    <w:p w14:paraId="3EE67D40"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 xml:space="preserve">&lt;1e-16  &lt;1e-16  &lt;1e-16 </w:t>
      </w:r>
    </w:p>
    <w:p w14:paraId="2B5FCFE6"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15B7879E"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AIC: 9611.82</w:t>
      </w:r>
      <w:r>
        <w:rPr>
          <w:rFonts w:ascii="Lucida Console" w:eastAsia="Times New Roman" w:hAnsi="Lucida Console" w:cs="Courier New"/>
          <w:color w:val="000000"/>
          <w:sz w:val="20"/>
          <w:szCs w:val="20"/>
          <w:lang w:eastAsia="fr-FR" w:bidi="ar-SA"/>
        </w:rPr>
        <w:tab/>
        <w:t>AIC (no landscape): 13771.59</w:t>
      </w:r>
    </w:p>
    <w:p w14:paraId="3CDA82CE"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r>
        <w:rPr>
          <w:rFonts w:ascii="Lucida Console" w:eastAsia="Times New Roman" w:hAnsi="Lucida Console" w:cs="Courier New"/>
          <w:color w:val="000000"/>
          <w:sz w:val="20"/>
          <w:szCs w:val="20"/>
          <w:lang w:eastAsia="fr-FR" w:bidi="ar-SA"/>
        </w:rPr>
        <w:t>(No landscape effect) p-value: &lt;1e-16</w:t>
      </w:r>
    </w:p>
    <w:p w14:paraId="25D8DA7A"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0B42324C"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05903507"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 xml:space="preserve">The argument </w:t>
      </w:r>
      <w:r>
        <w:rPr>
          <w:rFonts w:ascii="Lucida Console" w:eastAsia="Times New Roman" w:hAnsi="Lucida Console" w:cs="Courier New"/>
          <w:color w:val="0000FF"/>
          <w:sz w:val="20"/>
          <w:szCs w:val="20"/>
          <w:lang w:eastAsia="fr-FR" w:bidi="ar-SA"/>
        </w:rPr>
        <w:t>loc.model</w:t>
      </w:r>
      <w:r>
        <w:t>can include random effects by using the syntax from package lme4. If several measurements have been realisedine the orcjard of the study, one can estimate a random orchard effect</w:t>
      </w:r>
    </w:p>
    <w:p w14:paraId="084EEF7D"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p>
    <w:p w14:paraId="57464CC0" w14:textId="77777777" w:rsidR="002F5E91" w:rsidRDefault="00BF57AB">
      <w:pPr>
        <w:pStyle w:val="PrformatHTML"/>
        <w:shd w:val="clear" w:color="auto" w:fill="FFFFFF"/>
        <w:spacing w:line="205" w:lineRule="atLeast"/>
        <w:rPr>
          <w:rStyle w:val="gem3dmtclfb"/>
          <w:rFonts w:ascii="Lucida Console" w:hAnsi="Lucida Console"/>
          <w:color w:val="0000FF"/>
          <w:lang w:val="en-US"/>
        </w:rPr>
      </w:pPr>
      <w:r>
        <w:rPr>
          <w:rStyle w:val="gem3dmtclfb"/>
          <w:rFonts w:ascii="Lucida Console" w:hAnsi="Lucida Console"/>
          <w:color w:val="0000FF"/>
          <w:lang w:val="en-US"/>
        </w:rPr>
        <w:t>&gt;resRandom=siland(loc.model=</w:t>
      </w:r>
      <w:r>
        <w:rPr>
          <w:rFonts w:ascii="Lucida Console" w:hAnsi="Lucida Console"/>
          <w:color w:val="000000"/>
          <w:lang w:val="en-US"/>
        </w:rPr>
        <w:t xml:space="preserve"> carp~BioConv+(1|orchard)</w:t>
      </w:r>
      <w:r>
        <w:rPr>
          <w:rStyle w:val="gem3dmtclfb"/>
          <w:rFonts w:ascii="Lucida Console" w:hAnsi="Lucida Console"/>
          <w:color w:val="0000FF"/>
          <w:lang w:val="en-US"/>
        </w:rPr>
        <w:t>,land=landC,data=dataC,sif="exponential",initSIF=c(100,100),test=T,family="poisson")</w:t>
      </w:r>
    </w:p>
    <w:p w14:paraId="3EFB4063"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r>
        <w:rPr>
          <w:rFonts w:ascii="Lucida Console" w:eastAsia="Times New Roman" w:hAnsi="Lucida Console" w:cs="Courier New"/>
          <w:color w:val="0000FF"/>
          <w:sz w:val="20"/>
          <w:szCs w:val="20"/>
          <w:lang w:eastAsia="fr-FR" w:bidi="ar-SA"/>
        </w:rPr>
        <w:t>&gt;summary(resRandom)</w:t>
      </w:r>
    </w:p>
    <w:p w14:paraId="47E1D940"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FF"/>
          <w:sz w:val="20"/>
          <w:szCs w:val="20"/>
          <w:lang w:eastAsia="fr-FR" w:bidi="ar-SA"/>
        </w:rPr>
      </w:pPr>
    </w:p>
    <w:p w14:paraId="3E584A6F" w14:textId="77777777" w:rsidR="002F5E91" w:rsidRDefault="002F5E91">
      <w:pPr>
        <w:pStyle w:val="PrformatHTML"/>
        <w:shd w:val="clear" w:color="auto" w:fill="FFFFFF"/>
        <w:spacing w:line="205" w:lineRule="atLeast"/>
        <w:rPr>
          <w:rFonts w:ascii="Lucida Console" w:hAnsi="Lucida Console"/>
          <w:color w:val="000000"/>
          <w:lang w:val="en-US"/>
        </w:rPr>
      </w:pPr>
    </w:p>
    <w:p w14:paraId="5C2C6A86"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2EFF8D98" w14:textId="77777777" w:rsidR="002F5E91" w:rsidRDefault="002F5E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rPr>
          <w:rFonts w:ascii="Lucida Console" w:eastAsia="Times New Roman" w:hAnsi="Lucida Console" w:cs="Courier New"/>
          <w:color w:val="000000"/>
          <w:sz w:val="20"/>
          <w:szCs w:val="20"/>
          <w:lang w:eastAsia="fr-FR" w:bidi="ar-SA"/>
        </w:rPr>
      </w:pPr>
    </w:p>
    <w:p w14:paraId="1CE7BDD0" w14:textId="77777777" w:rsidR="002F5E91" w:rsidRDefault="00BF5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05" w:lineRule="atLeast"/>
      </w:pPr>
      <w:r>
        <w:t>3. Selection of the shape of influence for landscape variables</w:t>
      </w:r>
    </w:p>
    <w:p w14:paraId="016993E2" w14:textId="77777777" w:rsidR="002F5E91" w:rsidRDefault="00BF57AB">
      <w:r>
        <w:t>The exponential and Gaussian shape can be compared with the AIC criterion. The exponential and gaussian shape are both defined by one parameter denoted</w:t>
      </w:r>
      <m:oMath>
        <m:r>
          <w:rPr>
            <w:rFonts w:ascii="Cambria Math" w:hAnsi="Cambria Math"/>
          </w:rPr>
          <m:t>δ</m:t>
        </m:r>
      </m:oMath>
      <w:r>
        <w:t xml:space="preserve">. In the Exponential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num>
                      <m:den>
                        <m:r>
                          <w:rPr>
                            <w:rFonts w:ascii="Cambria Math" w:hAnsi="Cambria Math"/>
                          </w:rPr>
                          <m:t>2</m:t>
                        </m:r>
                      </m:den>
                    </m:f>
                  </m:e>
                </m:d>
              </m:e>
              <m:sup>
                <m:r>
                  <w:rPr>
                    <w:rFonts w:ascii="Cambria Math" w:hAnsi="Cambria Math"/>
                  </w:rPr>
                  <m:t>2</m:t>
                </m:r>
              </m:sup>
            </m:sSup>
          </m:den>
        </m:f>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δ</m:t>
                    </m:r>
                  </m:num>
                  <m:den>
                    <m:r>
                      <w:rPr>
                        <w:rFonts w:ascii="Cambria Math" w:hAnsi="Cambria Math"/>
                      </w:rPr>
                      <m:t>2</m:t>
                    </m:r>
                  </m:den>
                </m:f>
              </m:den>
            </m:f>
          </m:e>
        </m:d>
      </m:oMath>
      <w:r>
        <w:t xml:space="preserve"> and for the Gaussian case, </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d</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2δ</m:t>
            </m:r>
            <m:rad>
              <m:radPr>
                <m:degHide m:val="1"/>
                <m:ctrlPr>
                  <w:rPr>
                    <w:rFonts w:ascii="Cambria Math" w:hAnsi="Cambria Math"/>
                  </w:rPr>
                </m:ctrlPr>
              </m:radPr>
              <m:deg/>
              <m:e>
                <m:r>
                  <w:rPr>
                    <w:rFonts w:ascii="Cambria Math" w:hAnsi="Cambria Math"/>
                  </w:rPr>
                  <m:t>π</m:t>
                </m:r>
              </m:e>
            </m:rad>
          </m:den>
        </m:f>
        <m:r>
          <w:rPr>
            <w:rFonts w:ascii="Cambria Math" w:hAnsi="Cambria Math"/>
          </w:rPr>
          <m:t>exp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f>
                      <m:fPr>
                        <m:ctrlPr>
                          <w:rPr>
                            <w:rFonts w:ascii="Cambria Math" w:hAnsi="Cambria Math"/>
                          </w:rPr>
                        </m:ctrlPr>
                      </m:fPr>
                      <m:num>
                        <m:r>
                          <w:rPr>
                            <w:rFonts w:ascii="Cambria Math" w:hAnsi="Cambria Math"/>
                          </w:rPr>
                          <m:t>2δ</m:t>
                        </m:r>
                      </m:num>
                      <m:den>
                        <m:r>
                          <w:rPr>
                            <w:rFonts w:ascii="Cambria Math" w:hAnsi="Cambria Math"/>
                          </w:rPr>
                          <m:t>π</m:t>
                        </m:r>
                      </m:den>
                    </m:f>
                  </m:den>
                </m:f>
              </m:e>
            </m:d>
          </m:e>
          <m:sup>
            <m:r>
              <w:rPr>
                <w:rFonts w:ascii="Cambria Math" w:hAnsi="Cambria Math"/>
              </w:rPr>
              <m:t>2</m:t>
            </m:r>
          </m:sup>
        </m:sSup>
      </m:oMath>
      <w:r>
        <w:t xml:space="preserve">where </w:t>
      </w:r>
      <m:oMath>
        <m:r>
          <w:rPr>
            <w:rFonts w:ascii="Cambria Math" w:hAnsi="Cambria Math"/>
          </w:rPr>
          <m:t>d=d</m:t>
        </m:r>
        <m:d>
          <m:dPr>
            <m:ctrlPr>
              <w:rPr>
                <w:rFonts w:ascii="Cambria Math" w:hAnsi="Cambria Math"/>
              </w:rPr>
            </m:ctrlPr>
          </m:dPr>
          <m:e>
            <m:r>
              <w:rPr>
                <w:rFonts w:ascii="Cambria Math" w:hAnsi="Cambria Math"/>
              </w:rPr>
              <m:t>i,r</m:t>
            </m:r>
          </m:e>
        </m:d>
      </m:oMath>
      <w:r>
        <w:t>represents the Euclidean distance between an observed site</w:t>
      </w:r>
      <m:oMath>
        <m:r>
          <w:rPr>
            <w:rFonts w:ascii="Cambria Math" w:hAnsi="Cambria Math"/>
          </w:rPr>
          <m:t>i</m:t>
        </m:r>
      </m:oMath>
      <w:r>
        <w:t>and a pixel</w:t>
      </w:r>
      <m:oMath>
        <m:r>
          <w:rPr>
            <w:rFonts w:ascii="Cambria Math" w:hAnsi="Cambria Math"/>
          </w:rPr>
          <m:t>r</m:t>
        </m:r>
      </m:oMath>
      <w:r>
        <w:t>. One can see the function</w:t>
      </w:r>
      <m:oMath>
        <m:sSub>
          <m:sSubPr>
            <m:ctrlPr>
              <w:rPr>
                <w:rFonts w:ascii="Cambria Math" w:hAnsi="Cambria Math"/>
              </w:rPr>
            </m:ctrlPr>
          </m:sSubPr>
          <m:e>
            <m:r>
              <w:rPr>
                <w:rFonts w:ascii="Cambria Math" w:hAnsi="Cambria Math"/>
              </w:rPr>
              <m:t>f</m:t>
            </m:r>
          </m:e>
          <m:sub>
            <m:r>
              <w:rPr>
                <w:rFonts w:ascii="Cambria Math" w:hAnsi="Cambria Math"/>
              </w:rPr>
              <m:t>δ</m:t>
            </m:r>
          </m:sub>
        </m:sSub>
        <m:d>
          <m:dPr>
            <m:ctrlPr>
              <w:rPr>
                <w:rFonts w:ascii="Cambria Math" w:hAnsi="Cambria Math"/>
              </w:rPr>
            </m:ctrlPr>
          </m:dPr>
          <m:e>
            <m:r>
              <w:rPr>
                <w:rFonts w:ascii="Cambria Math" w:hAnsi="Cambria Math"/>
              </w:rPr>
              <m:t>.</m:t>
            </m:r>
          </m:e>
        </m:d>
      </m:oMath>
      <w:r>
        <w:t xml:space="preserve"> like a density function that gives decreasing weights to pixels with the distance from the observed site. Using these parametrization, parameter </w:t>
      </w:r>
      <m:oMath>
        <m:r>
          <w:rPr>
            <w:rFonts w:ascii="Cambria Math" w:hAnsi="Cambria Math"/>
          </w:rPr>
          <m:t>δ</m:t>
        </m:r>
      </m:oMath>
      <w:r>
        <w:t xml:space="preserve"> can be interpreted as an expected weighted distance for the influence of pixel</w:t>
      </w:r>
      <m:oMath>
        <m:r>
          <w:rPr>
            <w:rFonts w:ascii="Cambria Math" w:hAnsi="Cambria Math"/>
          </w:rPr>
          <m:t>r</m:t>
        </m:r>
      </m:oMath>
      <w:r>
        <w:t xml:space="preserve">.If </w:t>
      </w:r>
      <m:oMath>
        <m:r>
          <w:rPr>
            <w:rFonts w:ascii="Cambria Math" w:hAnsi="Cambria Math"/>
          </w:rPr>
          <m:t>δ</m:t>
        </m:r>
      </m:oMath>
      <w:r>
        <w:t xml:space="preserve"> is high, a pixel of the landscape has an influence at a greater distance than if </w:t>
      </w:r>
      <m:oMath>
        <m:r>
          <w:rPr>
            <w:rFonts w:ascii="Cambria Math" w:hAnsi="Cambria Math"/>
          </w:rPr>
          <m:t>δ</m:t>
        </m:r>
      </m:oMath>
      <w:r>
        <w:t xml:space="preserve"> is low.</w:t>
      </w:r>
    </w:p>
    <w:p w14:paraId="4A5AE4DF" w14:textId="77777777" w:rsidR="002F5E91" w:rsidRDefault="002F5E91"/>
    <w:p w14:paraId="1C0B1974" w14:textId="77777777" w:rsidR="002F5E91" w:rsidRDefault="002F5E91"/>
    <w:p w14:paraId="70DC3F4B" w14:textId="77777777" w:rsidR="002F5E91" w:rsidRDefault="002F5E91"/>
    <w:p w14:paraId="4C751D60" w14:textId="77777777" w:rsidR="002F5E91" w:rsidRDefault="00BF57AB">
      <w:r>
        <w:t>resG=siland(loc.model=CarpoVivan~1,land=D$dataland,data=D$datatable,initSIF=c(20,20),sif=”gaussian”,family=”poisson”)</w:t>
      </w:r>
    </w:p>
    <w:p w14:paraId="43F4D2E7" w14:textId="77777777" w:rsidR="002F5E91" w:rsidRDefault="00BF57AB">
      <w:r>
        <w:t>summary(resG)</w:t>
      </w:r>
    </w:p>
    <w:p w14:paraId="224BB865" w14:textId="77777777" w:rsidR="002F5E91" w:rsidRDefault="002F5E91"/>
    <w:p w14:paraId="4DEDB150" w14:textId="77777777" w:rsidR="002F5E91" w:rsidRDefault="00BF57AB">
      <w:r>
        <w:t>resE=siland(loc.model=CarpoVivan~1,land=D$dataland,data=D$datatable,initSIF=c(20,20),sif=”exponential”,family=”poisson”)</w:t>
      </w:r>
    </w:p>
    <w:p w14:paraId="32B833DD" w14:textId="77777777" w:rsidR="002F5E91" w:rsidRDefault="00BF57AB">
      <w:r>
        <w:t>summary(resE)</w:t>
      </w:r>
    </w:p>
    <w:p w14:paraId="5FAA6B0B" w14:textId="77777777" w:rsidR="002F5E91" w:rsidRDefault="002F5E91"/>
    <w:p w14:paraId="27D962F5" w14:textId="77777777" w:rsidR="002F5E91" w:rsidRDefault="00BF57AB">
      <w:r>
        <w:t>4. Graphic representation</w:t>
      </w:r>
    </w:p>
    <w:p w14:paraId="59B6224D" w14:textId="77777777" w:rsidR="002F5E91" w:rsidRDefault="002F5E91"/>
    <w:p w14:paraId="3B4EC0E2" w14:textId="77777777" w:rsidR="002F5E91" w:rsidRDefault="002F5E91"/>
    <w:p w14:paraId="574A80EE" w14:textId="77777777" w:rsidR="002F5E91" w:rsidRDefault="002F5E91"/>
    <w:p w14:paraId="60411AB4" w14:textId="77777777" w:rsidR="002F5E91" w:rsidRDefault="00BF57AB">
      <w:r>
        <w:t>READING DATA</w:t>
      </w:r>
    </w:p>
    <w:p w14:paraId="3CAA48FA" w14:textId="77777777" w:rsidR="002F5E91" w:rsidRDefault="00BF57AB">
      <w:r>
        <w:t xml:space="preserve">Shapefile format </w:t>
      </w:r>
    </w:p>
    <w:p w14:paraId="6BBE73A3" w14:textId="77777777" w:rsidR="002F5E91" w:rsidRDefault="00BF57AB">
      <w:r>
        <w:t xml:space="preserve">Type of object </w:t>
      </w:r>
    </w:p>
    <w:p w14:paraId="046725BC" w14:textId="77777777" w:rsidR="002F5E91" w:rsidRDefault="002F5E91"/>
    <w:p w14:paraId="041F57F8" w14:textId="77777777" w:rsidR="002F5E91" w:rsidRDefault="00BF57AB">
      <w:r>
        <w:t>ESTIMATION AND TESTS OF EFFECTS</w:t>
      </w:r>
    </w:p>
    <w:p w14:paraId="417E8130" w14:textId="77777777" w:rsidR="002F5E91" w:rsidRDefault="00BF57AB">
      <w:pPr>
        <w:rPr>
          <w:lang w:val="fr-FR"/>
        </w:rPr>
      </w:pPr>
      <w:r>
        <w:rPr>
          <w:lang w:val="fr-FR"/>
        </w:rPr>
        <w:t>Siland</w:t>
      </w:r>
    </w:p>
    <w:p w14:paraId="2D2EDBD7" w14:textId="77777777" w:rsidR="002F5E91" w:rsidRDefault="00BF57AB">
      <w:pPr>
        <w:rPr>
          <w:lang w:val="fr-FR"/>
        </w:rPr>
      </w:pPr>
      <w:r>
        <w:rPr>
          <w:lang w:val="fr-FR"/>
        </w:rPr>
        <w:t>Options</w:t>
      </w:r>
    </w:p>
    <w:p w14:paraId="79B492EE" w14:textId="77777777" w:rsidR="002F5E91" w:rsidRDefault="00BF57AB">
      <w:pPr>
        <w:rPr>
          <w:lang w:val="fr-FR"/>
        </w:rPr>
      </w:pPr>
      <w:r>
        <w:rPr>
          <w:lang w:val="fr-FR"/>
        </w:rPr>
        <w:t xml:space="preserve">Results maximum de vraisemblance </w:t>
      </w:r>
    </w:p>
    <w:p w14:paraId="1F75ADC6" w14:textId="77777777" w:rsidR="002F5E91" w:rsidRDefault="00BF57AB">
      <w:r>
        <w:t xml:space="preserve">Estimation </w:t>
      </w:r>
    </w:p>
    <w:p w14:paraId="00983B68" w14:textId="77777777" w:rsidR="002F5E91" w:rsidRDefault="00BF57AB">
      <w:r>
        <w:t>Tests</w:t>
      </w:r>
    </w:p>
    <w:p w14:paraId="6B2BBA47" w14:textId="77777777" w:rsidR="002F5E91" w:rsidRDefault="002F5E91"/>
    <w:p w14:paraId="07962A29" w14:textId="77777777" w:rsidR="002F5E91" w:rsidRDefault="00BF57AB">
      <w:r>
        <w:t xml:space="preserve">Testing effects </w:t>
      </w:r>
    </w:p>
    <w:p w14:paraId="26DC295C" w14:textId="77777777" w:rsidR="002F5E91" w:rsidRDefault="00BF57AB">
      <w:r>
        <w:t xml:space="preserve">Nested models spatial effects </w:t>
      </w:r>
    </w:p>
    <w:p w14:paraId="672B6651" w14:textId="77777777" w:rsidR="002F5E91" w:rsidRDefault="002F5E91"/>
    <w:p w14:paraId="07011E9A" w14:textId="77777777" w:rsidR="002F5E91" w:rsidRDefault="00BF57AB">
      <w:r>
        <w:t>COMPARING MODELS</w:t>
      </w:r>
    </w:p>
    <w:p w14:paraId="50FFA002" w14:textId="77777777" w:rsidR="002F5E91" w:rsidRDefault="00BF57AB">
      <w:r>
        <w:t xml:space="preserve">AIC </w:t>
      </w:r>
    </w:p>
    <w:p w14:paraId="79AA510D" w14:textId="77777777" w:rsidR="002F5E91" w:rsidRDefault="00BF57AB">
      <w:r>
        <w:t>BIC</w:t>
      </w:r>
    </w:p>
    <w:p w14:paraId="15F4683F" w14:textId="77777777" w:rsidR="002F5E91" w:rsidRDefault="00BF57AB">
      <w:r>
        <w:t xml:space="preserve">Functions of influence </w:t>
      </w:r>
    </w:p>
    <w:p w14:paraId="5C4FEA90" w14:textId="77777777" w:rsidR="002F5E91" w:rsidRDefault="002F5E91"/>
    <w:p w14:paraId="00E68091" w14:textId="77777777" w:rsidR="002F5E91" w:rsidRDefault="00BF57AB">
      <w:r>
        <w:t>CREATING MAPS OF LANDSCAPE EFFECTS</w:t>
      </w:r>
    </w:p>
    <w:p w14:paraId="25DEDD85" w14:textId="77777777" w:rsidR="002F5E91" w:rsidRDefault="002F5E91"/>
    <w:p w14:paraId="71E4FC8C" w14:textId="77777777" w:rsidR="002F5E91" w:rsidRDefault="002F5E91"/>
    <w:p w14:paraId="78B98C44" w14:textId="77777777" w:rsidR="002F5E91" w:rsidRDefault="002F5E91"/>
    <w:p w14:paraId="0147099D" w14:textId="77777777" w:rsidR="006F49E4" w:rsidRPr="006F49E4" w:rsidRDefault="00297C6A" w:rsidP="006F49E4">
      <w:pPr>
        <w:pStyle w:val="Bibliographie"/>
        <w:rPr>
          <w:ins w:id="143" w:author="Florence Carpentier" w:date="2018-04-20T16:46:00Z"/>
        </w:rPr>
        <w:pPrChange w:id="144" w:author="Florence Carpentier" w:date="2018-04-20T16:46:00Z">
          <w:pPr>
            <w:autoSpaceDE w:val="0"/>
            <w:autoSpaceDN w:val="0"/>
            <w:adjustRightInd w:val="0"/>
          </w:pPr>
        </w:pPrChange>
      </w:pPr>
      <w:ins w:id="145" w:author="Florence Carpentier" w:date="2018-04-20T11:33:00Z">
        <w:r>
          <w:fldChar w:fldCharType="begin"/>
        </w:r>
      </w:ins>
      <w:ins w:id="146" w:author="Florence Carpentier" w:date="2018-04-20T11:54:00Z">
        <w:r w:rsidR="00241830">
          <w:instrText xml:space="preserve"> ADDIN ZOTERO_BIBL {"uncited":[],"omitted":[],"custom":[]} CSL_BIBLIOGRAPHY </w:instrText>
        </w:r>
      </w:ins>
      <w:r>
        <w:fldChar w:fldCharType="separate"/>
      </w:r>
      <w:ins w:id="147" w:author="Florence Carpentier" w:date="2018-04-20T16:46:00Z">
        <w:r w:rsidR="006F49E4" w:rsidRPr="006F49E4">
          <w:t xml:space="preserve">Aue, Birgit, Ekschmitt Klemens, Hotes Stefan, and Wolters Volkmar. 2011. “Distance Weighting Avoids Erroneous Scale Effects in Species‐habitat Models.” </w:t>
        </w:r>
        <w:r w:rsidR="006F49E4" w:rsidRPr="006F49E4">
          <w:rPr>
            <w:i/>
            <w:iCs/>
          </w:rPr>
          <w:t>Methods in Ecology and Evolution</w:t>
        </w:r>
        <w:r w:rsidR="006F49E4" w:rsidRPr="006F49E4">
          <w:t xml:space="preserve"> 3 (1): 102–11. https://doi.org/10.1111/j.2041-210X.2011.00130.x.</w:t>
        </w:r>
      </w:ins>
    </w:p>
    <w:p w14:paraId="1D4877B9" w14:textId="77777777" w:rsidR="006F49E4" w:rsidRPr="006F49E4" w:rsidRDefault="006F49E4" w:rsidP="006F49E4">
      <w:pPr>
        <w:pStyle w:val="Bibliographie"/>
        <w:rPr>
          <w:ins w:id="148" w:author="Florence Carpentier" w:date="2018-04-20T16:46:00Z"/>
          <w:rPrChange w:id="149" w:author="Florence Carpentier" w:date="2018-04-20T16:46:00Z">
            <w:rPr>
              <w:ins w:id="150" w:author="Florence Carpentier" w:date="2018-04-20T16:46:00Z"/>
            </w:rPr>
          </w:rPrChange>
        </w:rPr>
        <w:pPrChange w:id="151" w:author="Florence Carpentier" w:date="2018-04-20T16:46:00Z">
          <w:pPr>
            <w:autoSpaceDE w:val="0"/>
            <w:autoSpaceDN w:val="0"/>
            <w:adjustRightInd w:val="0"/>
          </w:pPr>
        </w:pPrChange>
      </w:pPr>
      <w:ins w:id="152" w:author="Florence Carpentier" w:date="2018-04-20T16:46:00Z">
        <w:r w:rsidRPr="006F49E4">
          <w:rPr>
            <w:rPrChange w:id="153" w:author="Florence Carpentier" w:date="2018-04-20T16:46:00Z">
              <w:rPr/>
            </w:rPrChange>
          </w:rPr>
          <w:t xml:space="preserve">Chandler, Richard, and Jeffrey Hepinstall-Cymerman. 2016. “Estimating the Spatial Scales of Landscape Effects on Abundance.” </w:t>
        </w:r>
        <w:r w:rsidRPr="006F49E4">
          <w:rPr>
            <w:i/>
            <w:iCs/>
            <w:rPrChange w:id="154" w:author="Florence Carpentier" w:date="2018-04-20T16:46:00Z">
              <w:rPr>
                <w:i/>
                <w:iCs/>
              </w:rPr>
            </w:rPrChange>
          </w:rPr>
          <w:t>Landscape Ecology</w:t>
        </w:r>
        <w:r w:rsidRPr="006F49E4">
          <w:rPr>
            <w:rPrChange w:id="155" w:author="Florence Carpentier" w:date="2018-04-20T16:46:00Z">
              <w:rPr/>
            </w:rPrChange>
          </w:rPr>
          <w:t xml:space="preserve"> 31 (6): 1383–94. https://doi.org/10.1007/s10980-016-0380-z.</w:t>
        </w:r>
      </w:ins>
    </w:p>
    <w:p w14:paraId="0025A3B8" w14:textId="77777777" w:rsidR="006F49E4" w:rsidRPr="006F49E4" w:rsidRDefault="006F49E4" w:rsidP="006F49E4">
      <w:pPr>
        <w:pStyle w:val="Bibliographie"/>
        <w:rPr>
          <w:ins w:id="156" w:author="Florence Carpentier" w:date="2018-04-20T16:46:00Z"/>
          <w:rPrChange w:id="157" w:author="Florence Carpentier" w:date="2018-04-20T16:46:00Z">
            <w:rPr>
              <w:ins w:id="158" w:author="Florence Carpentier" w:date="2018-04-20T16:46:00Z"/>
            </w:rPr>
          </w:rPrChange>
        </w:rPr>
        <w:pPrChange w:id="159" w:author="Florence Carpentier" w:date="2018-04-20T16:46:00Z">
          <w:pPr>
            <w:autoSpaceDE w:val="0"/>
            <w:autoSpaceDN w:val="0"/>
            <w:adjustRightInd w:val="0"/>
          </w:pPr>
        </w:pPrChange>
      </w:pPr>
      <w:ins w:id="160" w:author="Florence Carpentier" w:date="2018-04-20T16:46:00Z">
        <w:r w:rsidRPr="006F49E4">
          <w:rPr>
            <w:rPrChange w:id="161" w:author="Florence Carpentier" w:date="2018-04-20T16:46:00Z">
              <w:rPr/>
            </w:rPrChange>
          </w:rPr>
          <w:t xml:space="preserve">Jackson, Heather Bird, and Lenore Fahrig. 2015. “Are Ecologists Conducting Research at the Optimal Scale?” </w:t>
        </w:r>
        <w:r w:rsidRPr="006F49E4">
          <w:rPr>
            <w:i/>
            <w:iCs/>
            <w:rPrChange w:id="162" w:author="Florence Carpentier" w:date="2018-04-20T16:46:00Z">
              <w:rPr>
                <w:i/>
                <w:iCs/>
              </w:rPr>
            </w:rPrChange>
          </w:rPr>
          <w:t>Global Ecology and Biogeography</w:t>
        </w:r>
        <w:r w:rsidRPr="006F49E4">
          <w:rPr>
            <w:rPrChange w:id="163" w:author="Florence Carpentier" w:date="2018-04-20T16:46:00Z">
              <w:rPr/>
            </w:rPrChange>
          </w:rPr>
          <w:t xml:space="preserve"> 24 (1): 52–63. https://doi.org/10.1111/geb.12233.</w:t>
        </w:r>
      </w:ins>
    </w:p>
    <w:p w14:paraId="3F06689A" w14:textId="77777777" w:rsidR="006F49E4" w:rsidRPr="006F49E4" w:rsidRDefault="006F49E4" w:rsidP="006F49E4">
      <w:pPr>
        <w:pStyle w:val="Bibliographie"/>
        <w:rPr>
          <w:ins w:id="164" w:author="Florence Carpentier" w:date="2018-04-20T16:46:00Z"/>
          <w:rPrChange w:id="165" w:author="Florence Carpentier" w:date="2018-04-20T16:46:00Z">
            <w:rPr>
              <w:ins w:id="166" w:author="Florence Carpentier" w:date="2018-04-20T16:46:00Z"/>
            </w:rPr>
          </w:rPrChange>
        </w:rPr>
        <w:pPrChange w:id="167" w:author="Florence Carpentier" w:date="2018-04-20T16:46:00Z">
          <w:pPr>
            <w:autoSpaceDE w:val="0"/>
            <w:autoSpaceDN w:val="0"/>
            <w:adjustRightInd w:val="0"/>
          </w:pPr>
        </w:pPrChange>
      </w:pPr>
      <w:ins w:id="168" w:author="Florence Carpentier" w:date="2018-04-20T16:46:00Z">
        <w:r w:rsidRPr="006F49E4">
          <w:rPr>
            <w:rPrChange w:id="169" w:author="Florence Carpentier" w:date="2018-04-20T16:46:00Z">
              <w:rPr/>
            </w:rPrChange>
          </w:rPr>
          <w:t xml:space="preserve">Miguet, Paul, Heather B. Jackson, Nathan D. Jackson, Amanda E. Martin, and Lenore Fahrig. 2016. “What Determines the Spatial Extent of Landscape Effects on Species?” </w:t>
        </w:r>
        <w:r w:rsidRPr="006F49E4">
          <w:rPr>
            <w:i/>
            <w:iCs/>
            <w:rPrChange w:id="170" w:author="Florence Carpentier" w:date="2018-04-20T16:46:00Z">
              <w:rPr>
                <w:i/>
                <w:iCs/>
              </w:rPr>
            </w:rPrChange>
          </w:rPr>
          <w:t>Landscape Ecology</w:t>
        </w:r>
        <w:r w:rsidRPr="006F49E4">
          <w:rPr>
            <w:rPrChange w:id="171" w:author="Florence Carpentier" w:date="2018-04-20T16:46:00Z">
              <w:rPr/>
            </w:rPrChange>
          </w:rPr>
          <w:t xml:space="preserve"> 31 (6): 1177–94. https://doi.org/10.1007/s10980-015-0314-1.</w:t>
        </w:r>
      </w:ins>
    </w:p>
    <w:p w14:paraId="73E7B838" w14:textId="77777777" w:rsidR="006F49E4" w:rsidRPr="006F49E4" w:rsidRDefault="006F49E4" w:rsidP="006F49E4">
      <w:pPr>
        <w:pStyle w:val="Bibliographie"/>
        <w:rPr>
          <w:ins w:id="172" w:author="Florence Carpentier" w:date="2018-04-20T16:46:00Z"/>
          <w:rPrChange w:id="173" w:author="Florence Carpentier" w:date="2018-04-20T16:46:00Z">
            <w:rPr>
              <w:ins w:id="174" w:author="Florence Carpentier" w:date="2018-04-20T16:46:00Z"/>
            </w:rPr>
          </w:rPrChange>
        </w:rPr>
        <w:pPrChange w:id="175" w:author="Florence Carpentier" w:date="2018-04-20T16:46:00Z">
          <w:pPr>
            <w:autoSpaceDE w:val="0"/>
            <w:autoSpaceDN w:val="0"/>
            <w:adjustRightInd w:val="0"/>
          </w:pPr>
        </w:pPrChange>
      </w:pPr>
      <w:ins w:id="176" w:author="Florence Carpentier" w:date="2018-04-20T16:46:00Z">
        <w:r w:rsidRPr="006F49E4">
          <w:rPr>
            <w:rPrChange w:id="177" w:author="Florence Carpentier" w:date="2018-04-20T16:46:00Z">
              <w:rPr/>
            </w:rPrChange>
          </w:rPr>
          <w:t xml:space="preserve">Moilanen, Atte, and Ilkka Hanski. 2001. “On the Use of Connectivity Measures in Spatial Ecology.” </w:t>
        </w:r>
        <w:r w:rsidRPr="006F49E4">
          <w:rPr>
            <w:i/>
            <w:iCs/>
            <w:rPrChange w:id="178" w:author="Florence Carpentier" w:date="2018-04-20T16:46:00Z">
              <w:rPr>
                <w:i/>
                <w:iCs/>
              </w:rPr>
            </w:rPrChange>
          </w:rPr>
          <w:t>Oikos</w:t>
        </w:r>
        <w:r w:rsidRPr="006F49E4">
          <w:rPr>
            <w:rPrChange w:id="179" w:author="Florence Carpentier" w:date="2018-04-20T16:46:00Z">
              <w:rPr/>
            </w:rPrChange>
          </w:rPr>
          <w:t xml:space="preserve"> 95 (1): 147–51. https://doi.org/10.1034/j.1600-0706.2001.950116.x.</w:t>
        </w:r>
      </w:ins>
    </w:p>
    <w:p w14:paraId="1B932BD7" w14:textId="77777777" w:rsidR="006F49E4" w:rsidRPr="006F49E4" w:rsidRDefault="006F49E4" w:rsidP="006F49E4">
      <w:pPr>
        <w:pStyle w:val="Bibliographie"/>
        <w:rPr>
          <w:ins w:id="180" w:author="Florence Carpentier" w:date="2018-04-20T16:46:00Z"/>
          <w:rPrChange w:id="181" w:author="Florence Carpentier" w:date="2018-04-20T16:46:00Z">
            <w:rPr>
              <w:ins w:id="182" w:author="Florence Carpentier" w:date="2018-04-20T16:46:00Z"/>
            </w:rPr>
          </w:rPrChange>
        </w:rPr>
        <w:pPrChange w:id="183" w:author="Florence Carpentier" w:date="2018-04-20T16:46:00Z">
          <w:pPr>
            <w:autoSpaceDE w:val="0"/>
            <w:autoSpaceDN w:val="0"/>
            <w:adjustRightInd w:val="0"/>
          </w:pPr>
        </w:pPrChange>
      </w:pPr>
      <w:ins w:id="184" w:author="Florence Carpentier" w:date="2018-04-20T16:46:00Z">
        <w:r w:rsidRPr="006F49E4">
          <w:rPr>
            <w:rPrChange w:id="185" w:author="Florence Carpentier" w:date="2018-04-20T16:46:00Z">
              <w:rPr/>
            </w:rPrChange>
          </w:rPr>
          <w:t xml:space="preserve">Serckx, Adeline, Marie-Claude Huynen, Roseline C. Beudels-Jamar, Marie Vimond, Jan Bogaert, and Hjalmar S. Kühl. 2016. “Bonobo Nest Site Selection and the Importance of Predictor Scales in Primate Ecology.” </w:t>
        </w:r>
        <w:r w:rsidRPr="006F49E4">
          <w:rPr>
            <w:i/>
            <w:iCs/>
            <w:rPrChange w:id="186" w:author="Florence Carpentier" w:date="2018-04-20T16:46:00Z">
              <w:rPr>
                <w:i/>
                <w:iCs/>
              </w:rPr>
            </w:rPrChange>
          </w:rPr>
          <w:t>American Journal of Primatology</w:t>
        </w:r>
        <w:r w:rsidRPr="006F49E4">
          <w:rPr>
            <w:rPrChange w:id="187" w:author="Florence Carpentier" w:date="2018-04-20T16:46:00Z">
              <w:rPr/>
            </w:rPrChange>
          </w:rPr>
          <w:t xml:space="preserve"> 78 (12): 1326–43. https://doi.org/10.1002/ajp.22585.</w:t>
        </w:r>
      </w:ins>
    </w:p>
    <w:p w14:paraId="7805955E" w14:textId="77777777" w:rsidR="006F49E4" w:rsidRPr="006F49E4" w:rsidRDefault="006F49E4" w:rsidP="006F49E4">
      <w:pPr>
        <w:pStyle w:val="Bibliographie"/>
        <w:rPr>
          <w:ins w:id="188" w:author="Florence Carpentier" w:date="2018-04-20T16:46:00Z"/>
          <w:rPrChange w:id="189" w:author="Florence Carpentier" w:date="2018-04-20T16:46:00Z">
            <w:rPr>
              <w:ins w:id="190" w:author="Florence Carpentier" w:date="2018-04-20T16:46:00Z"/>
            </w:rPr>
          </w:rPrChange>
        </w:rPr>
        <w:pPrChange w:id="191" w:author="Florence Carpentier" w:date="2018-04-20T16:46:00Z">
          <w:pPr>
            <w:autoSpaceDE w:val="0"/>
            <w:autoSpaceDN w:val="0"/>
            <w:adjustRightInd w:val="0"/>
          </w:pPr>
        </w:pPrChange>
      </w:pPr>
      <w:ins w:id="192" w:author="Florence Carpentier" w:date="2018-04-20T16:46:00Z">
        <w:r w:rsidRPr="006F49E4">
          <w:rPr>
            <w:rPrChange w:id="193" w:author="Florence Carpentier" w:date="2018-04-20T16:46:00Z">
              <w:rPr/>
            </w:rPrChange>
          </w:rPr>
          <w:t xml:space="preserve">Walsh, Christopher J., and J. Angus Webb. 2014. “Spatial Weighting of Land Use and Temporal Weighting of Antecedent Discharge Improves Prediction of Stream Condition.” </w:t>
        </w:r>
        <w:r w:rsidRPr="006F49E4">
          <w:rPr>
            <w:i/>
            <w:iCs/>
            <w:rPrChange w:id="194" w:author="Florence Carpentier" w:date="2018-04-20T16:46:00Z">
              <w:rPr>
                <w:i/>
                <w:iCs/>
              </w:rPr>
            </w:rPrChange>
          </w:rPr>
          <w:t xml:space="preserve">Landscape </w:t>
        </w:r>
        <w:r w:rsidRPr="006F49E4">
          <w:rPr>
            <w:i/>
            <w:iCs/>
            <w:rPrChange w:id="195" w:author="Florence Carpentier" w:date="2018-04-20T16:46:00Z">
              <w:rPr>
                <w:i/>
                <w:iCs/>
              </w:rPr>
            </w:rPrChange>
          </w:rPr>
          <w:lastRenderedPageBreak/>
          <w:t>Ecology</w:t>
        </w:r>
        <w:r w:rsidRPr="006F49E4">
          <w:rPr>
            <w:rPrChange w:id="196" w:author="Florence Carpentier" w:date="2018-04-20T16:46:00Z">
              <w:rPr/>
            </w:rPrChange>
          </w:rPr>
          <w:t xml:space="preserve"> 29 (7): 1171–85. https://doi.org/10.1007/s10980-014-0050-y.</w:t>
        </w:r>
      </w:ins>
    </w:p>
    <w:p w14:paraId="0940352E" w14:textId="77777777" w:rsidR="002F5E91" w:rsidRDefault="00297C6A">
      <w:ins w:id="197" w:author="Florence Carpentier" w:date="2018-04-20T11:33:00Z">
        <w:r>
          <w:fldChar w:fldCharType="end"/>
        </w:r>
      </w:ins>
    </w:p>
    <w:p w14:paraId="7F44ED44" w14:textId="77777777" w:rsidR="002F5E91" w:rsidRDefault="002F5E91"/>
    <w:p w14:paraId="124F3574" w14:textId="77777777" w:rsidR="002F5E91" w:rsidRDefault="002F5E91"/>
    <w:p w14:paraId="03C25E6A" w14:textId="77777777" w:rsidR="002F5E91" w:rsidRDefault="002F5E91"/>
    <w:p w14:paraId="52ACAF9F" w14:textId="77777777" w:rsidR="002F5E91" w:rsidDel="00370CF0" w:rsidRDefault="00BF57AB">
      <w:pPr>
        <w:rPr>
          <w:del w:id="198" w:author="Florence Carpentier" w:date="2018-04-20T11:42:00Z"/>
          <w:rFonts w:ascii="Calibri" w:eastAsia="Times" w:hAnsi="Calibri" w:cs="Times New Roman"/>
          <w:sz w:val="22"/>
          <w:szCs w:val="22"/>
          <w:lang w:bidi="ar-SA"/>
        </w:rPr>
      </w:pPr>
      <w:del w:id="199" w:author="Florence Carpentier" w:date="2018-04-20T11:42:00Z">
        <w:r w:rsidDel="00370CF0">
          <w:rPr>
            <w:rFonts w:ascii="Calibri" w:eastAsia="Times" w:hAnsi="Calibri" w:cs="Times New Roman"/>
            <w:sz w:val="22"/>
            <w:szCs w:val="22"/>
            <w:lang w:bidi="ar-SA"/>
          </w:rPr>
          <w:delText xml:space="preserve">Aue, B., Ekschmitt, K., Hotes, S. &amp; Wolters, V. (2012). Distance weighting avoids erroneous scale effects in species-habitat models. </w:delText>
        </w:r>
        <w:r w:rsidDel="00370CF0">
          <w:rPr>
            <w:rFonts w:ascii="Calibri" w:eastAsia="Times" w:hAnsi="Calibri" w:cs="Times New Roman"/>
            <w:i/>
            <w:iCs/>
            <w:sz w:val="22"/>
            <w:szCs w:val="22"/>
            <w:lang w:bidi="ar-SA"/>
          </w:rPr>
          <w:delText>Methods in Ecology and Evolution</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3</w:delText>
        </w:r>
        <w:r w:rsidDel="00370CF0">
          <w:rPr>
            <w:rFonts w:ascii="Calibri" w:eastAsia="Times" w:hAnsi="Calibri" w:cs="Times New Roman"/>
            <w:sz w:val="22"/>
            <w:szCs w:val="22"/>
            <w:lang w:bidi="ar-SA"/>
          </w:rPr>
          <w:delText>, 102–111.</w:delText>
        </w:r>
      </w:del>
    </w:p>
    <w:p w14:paraId="45DA398F" w14:textId="77777777" w:rsidR="002F5E91" w:rsidDel="00370CF0" w:rsidRDefault="002F5E91">
      <w:pPr>
        <w:rPr>
          <w:del w:id="200" w:author="Florence Carpentier" w:date="2018-04-20T11:42:00Z"/>
        </w:rPr>
      </w:pPr>
    </w:p>
    <w:p w14:paraId="5FDEF1C6" w14:textId="77777777" w:rsidR="002F5E91" w:rsidDel="00370CF0" w:rsidRDefault="00BF57AB">
      <w:pPr>
        <w:widowControl/>
        <w:jc w:val="both"/>
        <w:rPr>
          <w:del w:id="201" w:author="Florence Carpentier" w:date="2018-04-20T11:42:00Z"/>
          <w:rFonts w:ascii="Calibri" w:eastAsia="Times" w:hAnsi="Calibri" w:cs="Times"/>
          <w:sz w:val="22"/>
          <w:szCs w:val="22"/>
          <w:lang w:bidi="ar-SA"/>
        </w:rPr>
      </w:pPr>
      <w:del w:id="202" w:author="Florence Carpentier" w:date="2018-04-20T11:42:00Z">
        <w:r w:rsidDel="00370CF0">
          <w:rPr>
            <w:rFonts w:ascii="Calibri" w:eastAsia="Times" w:hAnsi="Calibri" w:cs="Times"/>
            <w:sz w:val="22"/>
            <w:szCs w:val="22"/>
            <w:lang w:bidi="ar-SA"/>
          </w:rPr>
          <w:delText>Chandler, R., &amp;Hepinstall-Cymerman, J. (2016). Estimating the spatial scales of landscape effects on abundance. Landscape Ecology, 31(6), 1383-1394.</w:delText>
        </w:r>
      </w:del>
    </w:p>
    <w:p w14:paraId="06EE1612" w14:textId="77777777" w:rsidR="002F5E91" w:rsidDel="00370CF0" w:rsidRDefault="002F5E91">
      <w:pPr>
        <w:tabs>
          <w:tab w:val="center" w:pos="4536"/>
          <w:tab w:val="right" w:pos="9072"/>
        </w:tabs>
        <w:suppressAutoHyphens w:val="0"/>
        <w:jc w:val="both"/>
        <w:rPr>
          <w:del w:id="203" w:author="Florence Carpentier" w:date="2018-04-20T11:42:00Z"/>
          <w:rFonts w:ascii="Calibri" w:eastAsia="Times" w:hAnsi="Calibri" w:cs="Times"/>
          <w:sz w:val="22"/>
          <w:szCs w:val="22"/>
          <w:lang w:bidi="ar-SA"/>
        </w:rPr>
      </w:pPr>
    </w:p>
    <w:p w14:paraId="76D15B8B" w14:textId="77777777" w:rsidR="002F5E91" w:rsidDel="00370CF0" w:rsidRDefault="00BF57AB">
      <w:pPr>
        <w:tabs>
          <w:tab w:val="center" w:pos="4536"/>
          <w:tab w:val="right" w:pos="9072"/>
        </w:tabs>
        <w:suppressAutoHyphens w:val="0"/>
        <w:jc w:val="both"/>
        <w:rPr>
          <w:del w:id="204" w:author="Florence Carpentier" w:date="2018-04-20T11:42:00Z"/>
          <w:rFonts w:ascii="Calibri" w:eastAsia="Times New Roman" w:hAnsi="Calibri" w:cs="Times New Roman"/>
          <w:sz w:val="22"/>
          <w:szCs w:val="22"/>
          <w:lang w:eastAsia="fr-FR" w:bidi="ar-SA"/>
        </w:rPr>
      </w:pPr>
      <w:del w:id="205" w:author="Florence Carpentier" w:date="2018-04-20T11:42:00Z">
        <w:r w:rsidDel="00370CF0">
          <w:rPr>
            <w:rFonts w:ascii="Calibri" w:eastAsia="Times New Roman" w:hAnsi="Calibri" w:cs="Times New Roman"/>
            <w:sz w:val="22"/>
            <w:szCs w:val="22"/>
            <w:lang w:eastAsia="fr-FR" w:bidi="ar-SA"/>
          </w:rPr>
          <w:delText>Ricci B., Franck P., Valantin-Morison M., Boha, D. A. and Lavigne, C. (2013) Do species population parameters and landscape characteristics affect the relationship between local population abundance and surrounding habitat amount? Ecological Complexity 15: 62-70.</w:delText>
        </w:r>
      </w:del>
    </w:p>
    <w:p w14:paraId="58B1EDBD" w14:textId="77777777" w:rsidR="002F5E91" w:rsidDel="00370CF0" w:rsidRDefault="002F5E91">
      <w:pPr>
        <w:tabs>
          <w:tab w:val="center" w:pos="4536"/>
          <w:tab w:val="right" w:pos="9072"/>
        </w:tabs>
        <w:suppressAutoHyphens w:val="0"/>
        <w:jc w:val="both"/>
        <w:rPr>
          <w:del w:id="206" w:author="Florence Carpentier" w:date="2018-04-20T11:42:00Z"/>
          <w:rFonts w:ascii="Calibri" w:eastAsia="Times New Roman" w:hAnsi="Calibri" w:cs="Times New Roman"/>
          <w:sz w:val="22"/>
          <w:szCs w:val="22"/>
          <w:lang w:eastAsia="fr-FR" w:bidi="ar-SA"/>
        </w:rPr>
      </w:pPr>
    </w:p>
    <w:p w14:paraId="3CFA4A72" w14:textId="77777777" w:rsidR="002F5E91" w:rsidDel="00370CF0" w:rsidRDefault="002F5E91">
      <w:pPr>
        <w:tabs>
          <w:tab w:val="center" w:pos="4536"/>
          <w:tab w:val="right" w:pos="9072"/>
        </w:tabs>
        <w:suppressAutoHyphens w:val="0"/>
        <w:jc w:val="both"/>
        <w:rPr>
          <w:del w:id="207" w:author="Florence Carpentier" w:date="2018-04-20T11:42:00Z"/>
          <w:rFonts w:ascii="Calibri" w:eastAsia="Times New Roman" w:hAnsi="Calibri" w:cs="Times New Roman"/>
          <w:sz w:val="22"/>
          <w:szCs w:val="22"/>
          <w:lang w:eastAsia="fr-FR" w:bidi="ar-SA"/>
        </w:rPr>
      </w:pPr>
    </w:p>
    <w:p w14:paraId="6906C8A2" w14:textId="77777777" w:rsidR="002F5E91" w:rsidDel="00370CF0" w:rsidRDefault="00BF57AB">
      <w:pPr>
        <w:rPr>
          <w:del w:id="208" w:author="Florence Carpentier" w:date="2018-04-20T11:42:00Z"/>
          <w:rFonts w:ascii="Calibri" w:eastAsia="Times" w:hAnsi="Calibri" w:cs="Times New Roman"/>
          <w:sz w:val="22"/>
          <w:szCs w:val="22"/>
          <w:lang w:bidi="ar-SA"/>
        </w:rPr>
      </w:pPr>
      <w:del w:id="209" w:author="Florence Carpentier" w:date="2018-04-20T11:42:00Z">
        <w:r w:rsidDel="00370CF0">
          <w:rPr>
            <w:rFonts w:ascii="Calibri" w:eastAsia="Times" w:hAnsi="Calibri" w:cs="Times New Roman"/>
            <w:sz w:val="22"/>
            <w:szCs w:val="22"/>
            <w:lang w:bidi="ar-SA"/>
          </w:rPr>
          <w:delText xml:space="preserve">Walsh, C.J. &amp; Webb, J.A. (2014). Spatial weighting of land use and temporal weighting of antecedent discharge improves prediction of stream condition. </w:delText>
        </w:r>
        <w:r w:rsidDel="00370CF0">
          <w:rPr>
            <w:rFonts w:ascii="Calibri" w:eastAsia="Times" w:hAnsi="Calibri" w:cs="Times New Roman"/>
            <w:i/>
            <w:iCs/>
            <w:sz w:val="22"/>
            <w:szCs w:val="22"/>
            <w:lang w:bidi="ar-SA"/>
          </w:rPr>
          <w:delText>Landscape Ecology</w:delText>
        </w:r>
        <w:r w:rsidDel="00370CF0">
          <w:rPr>
            <w:rFonts w:ascii="Calibri" w:eastAsia="Times" w:hAnsi="Calibri" w:cs="Times New Roman"/>
            <w:sz w:val="22"/>
            <w:szCs w:val="22"/>
            <w:lang w:bidi="ar-SA"/>
          </w:rPr>
          <w:delText xml:space="preserve">, </w:delText>
        </w:r>
        <w:r w:rsidDel="00370CF0">
          <w:rPr>
            <w:rFonts w:ascii="Calibri" w:eastAsia="Times" w:hAnsi="Calibri" w:cs="Times New Roman"/>
            <w:b/>
            <w:bCs/>
            <w:sz w:val="22"/>
            <w:szCs w:val="22"/>
            <w:lang w:bidi="ar-SA"/>
          </w:rPr>
          <w:delText>29</w:delText>
        </w:r>
        <w:r w:rsidDel="00370CF0">
          <w:rPr>
            <w:rFonts w:ascii="Calibri" w:eastAsia="Times" w:hAnsi="Calibri" w:cs="Times New Roman"/>
            <w:sz w:val="22"/>
            <w:szCs w:val="22"/>
            <w:lang w:bidi="ar-SA"/>
          </w:rPr>
          <w:delText>, 1171–1185.</w:delText>
        </w:r>
      </w:del>
    </w:p>
    <w:p w14:paraId="444BEB28" w14:textId="77777777" w:rsidR="002F5E91" w:rsidDel="00370CF0" w:rsidRDefault="002F5E91">
      <w:pPr>
        <w:rPr>
          <w:del w:id="210" w:author="Florence Carpentier" w:date="2018-04-20T11:42:00Z"/>
        </w:rPr>
      </w:pPr>
    </w:p>
    <w:p w14:paraId="2F89447C" w14:textId="77777777" w:rsidR="002F5E91" w:rsidDel="00370CF0" w:rsidRDefault="00BF57AB">
      <w:pPr>
        <w:widowControl/>
        <w:jc w:val="both"/>
        <w:rPr>
          <w:del w:id="211" w:author="Florence Carpentier" w:date="2018-04-20T11:42:00Z"/>
          <w:rFonts w:ascii="Calibri" w:eastAsia="Times" w:hAnsi="Calibri" w:cs="Times"/>
          <w:sz w:val="22"/>
          <w:szCs w:val="22"/>
          <w:lang w:bidi="ar-SA"/>
        </w:rPr>
      </w:pPr>
      <w:del w:id="212" w:author="Florence Carpentier" w:date="2018-04-20T11:42:00Z">
        <w:r w:rsidDel="00370CF0">
          <w:rPr>
            <w:rFonts w:ascii="Calibri" w:eastAsia="Times" w:hAnsi="Calibri" w:cs="Times"/>
            <w:sz w:val="22"/>
            <w:szCs w:val="22"/>
            <w:lang w:bidi="ar-SA"/>
          </w:rPr>
          <w:delText>Fahrig, L., Baudry, J., Brotons, L., Burel, F.G., Crist, T.O., Fuller, R.J., Sirami, C., Siriwardena, G.M. &amp; Martin, J.-L. (2011) Functional landscape heterogeneity and animal biodiversity in agricultural landscapes. Ecology Letters, 14, 101-112.</w:delText>
        </w:r>
      </w:del>
    </w:p>
    <w:p w14:paraId="4015128D" w14:textId="77777777" w:rsidR="002F5E91" w:rsidDel="00370CF0" w:rsidRDefault="002F5E91">
      <w:pPr>
        <w:widowControl/>
        <w:jc w:val="both"/>
        <w:rPr>
          <w:del w:id="213" w:author="Florence Carpentier" w:date="2018-04-20T11:42:00Z"/>
          <w:rFonts w:ascii="Calibri" w:eastAsia="Times" w:hAnsi="Calibri" w:cs="Times"/>
          <w:sz w:val="22"/>
          <w:szCs w:val="22"/>
          <w:lang w:bidi="ar-SA"/>
        </w:rPr>
      </w:pPr>
    </w:p>
    <w:p w14:paraId="03758C55" w14:textId="77777777" w:rsidR="002F5E91" w:rsidDel="00370CF0" w:rsidRDefault="00BF57AB">
      <w:pPr>
        <w:widowControl/>
        <w:jc w:val="both"/>
        <w:rPr>
          <w:del w:id="214" w:author="Florence Carpentier" w:date="2018-04-20T11:42:00Z"/>
          <w:rFonts w:ascii="Calibri" w:eastAsia="Times" w:hAnsi="Calibri" w:cs="Times"/>
          <w:color w:val="333333"/>
          <w:sz w:val="22"/>
          <w:szCs w:val="22"/>
          <w:shd w:val="clear" w:color="auto" w:fill="F7FBFE"/>
          <w:lang w:bidi="ar-SA"/>
        </w:rPr>
      </w:pPr>
      <w:del w:id="215" w:author="Florence Carpentier" w:date="2018-04-20T11:42:00Z">
        <w:r w:rsidDel="00370CF0">
          <w:rPr>
            <w:rFonts w:ascii="Calibri" w:eastAsia="Times" w:hAnsi="Calibri" w:cs="Times"/>
            <w:color w:val="333333"/>
            <w:sz w:val="22"/>
            <w:szCs w:val="22"/>
            <w:shd w:val="clear" w:color="auto" w:fill="F7FBFE"/>
            <w:lang w:bidi="ar-SA"/>
          </w:rPr>
          <w:delText>Jackson HB, Fahrig L (2015) Are ecologists conducting research at the optimal scale? Glob EcolBiogeogr 24(1):52–63</w:delText>
        </w:r>
      </w:del>
    </w:p>
    <w:p w14:paraId="4F955BF0" w14:textId="77777777" w:rsidR="002F5E91" w:rsidDel="00370CF0" w:rsidRDefault="00BF57AB">
      <w:pPr>
        <w:jc w:val="both"/>
        <w:rPr>
          <w:del w:id="216" w:author="Florence Carpentier" w:date="2018-04-20T11:42:00Z"/>
          <w:rFonts w:ascii="Calibri" w:eastAsia="Times" w:hAnsi="Calibri" w:cs="Calibri"/>
          <w:sz w:val="22"/>
          <w:szCs w:val="22"/>
          <w:lang w:bidi="ar-SA"/>
        </w:rPr>
      </w:pPr>
      <w:del w:id="217" w:author="Florence Carpentier" w:date="2018-04-20T11:42:00Z">
        <w:r w:rsidDel="00370CF0">
          <w:rPr>
            <w:rFonts w:ascii="Calibri" w:eastAsia="Times" w:hAnsi="Calibri" w:cs="Calibri"/>
            <w:sz w:val="22"/>
            <w:szCs w:val="22"/>
            <w:lang w:bidi="ar-SA"/>
          </w:rPr>
          <w:delText xml:space="preserve">Bradter, U., Kunin, W. E., Altringham, J. D., Thom, T. J., &amp; Benton, T. G.. Identifying appropriate spatial scales of predictors in species distribution models with the random forest algorithm. </w:delText>
        </w:r>
        <w:r w:rsidDel="00370CF0">
          <w:rPr>
            <w:rFonts w:ascii="Calibri" w:eastAsia="Times" w:hAnsi="Calibri" w:cs="Calibri"/>
            <w:i/>
            <w:sz w:val="22"/>
            <w:szCs w:val="22"/>
            <w:lang w:bidi="ar-SA"/>
          </w:rPr>
          <w:delText>Methods in Ecology and Evolution</w:delText>
        </w:r>
        <w:r w:rsidDel="00370CF0">
          <w:rPr>
            <w:rFonts w:ascii="Calibri" w:eastAsia="Times" w:hAnsi="Calibri" w:cs="Calibri"/>
            <w:sz w:val="22"/>
            <w:szCs w:val="22"/>
            <w:lang w:bidi="ar-SA"/>
          </w:rPr>
          <w:delText xml:space="preserve">, 2013, </w:delText>
        </w:r>
        <w:r w:rsidDel="00370CF0">
          <w:rPr>
            <w:rFonts w:ascii="Calibri" w:eastAsia="Times" w:hAnsi="Calibri" w:cs="Calibri"/>
            <w:i/>
            <w:sz w:val="22"/>
            <w:szCs w:val="22"/>
            <w:lang w:bidi="ar-SA"/>
          </w:rPr>
          <w:delText>4</w:delText>
        </w:r>
        <w:r w:rsidDel="00370CF0">
          <w:rPr>
            <w:rFonts w:ascii="Calibri" w:eastAsia="Times" w:hAnsi="Calibri" w:cs="Calibri"/>
            <w:sz w:val="22"/>
            <w:szCs w:val="22"/>
            <w:lang w:bidi="ar-SA"/>
          </w:rPr>
          <w:delText>(2) : 167-174.</w:delText>
        </w:r>
      </w:del>
    </w:p>
    <w:p w14:paraId="2FF4F5D5" w14:textId="77777777" w:rsidR="002F5E91" w:rsidDel="00370CF0" w:rsidRDefault="002F5E91">
      <w:pPr>
        <w:rPr>
          <w:del w:id="218" w:author="Florence Carpentier" w:date="2018-04-20T11:42:00Z"/>
        </w:rPr>
      </w:pPr>
    </w:p>
    <w:p w14:paraId="6387B894" w14:textId="77777777" w:rsidR="002F5E91" w:rsidDel="00370CF0" w:rsidRDefault="00BF57AB">
      <w:pPr>
        <w:rPr>
          <w:del w:id="219" w:author="Florence Carpentier" w:date="2018-04-20T11:42:00Z"/>
          <w:rFonts w:ascii="Arial" w:hAnsi="Arial" w:cs="Arial"/>
          <w:color w:val="222222"/>
          <w:sz w:val="20"/>
          <w:szCs w:val="20"/>
          <w:shd w:val="clear" w:color="auto" w:fill="FFFFFF"/>
        </w:rPr>
      </w:pPr>
      <w:del w:id="220" w:author="Florence Carpentier" w:date="2018-04-20T11:42:00Z">
        <w:r w:rsidDel="00370CF0">
          <w:rPr>
            <w:rFonts w:ascii="Arial" w:hAnsi="Arial" w:cs="Arial"/>
            <w:color w:val="222222"/>
            <w:sz w:val="20"/>
            <w:szCs w:val="20"/>
            <w:shd w:val="clear" w:color="auto" w:fill="FFFFFF"/>
          </w:rPr>
          <w:delText>Miguet, P., Jackson, H. B., Jackson, N. D., Martin, A. E., &amp;Fahrig, L. (2016). What determines the spatial extent of landscape effects on species?. </w:delText>
        </w:r>
        <w:r w:rsidDel="00370CF0">
          <w:rPr>
            <w:rFonts w:ascii="Arial" w:hAnsi="Arial" w:cs="Arial"/>
            <w:i/>
            <w:iCs/>
            <w:color w:val="222222"/>
            <w:sz w:val="20"/>
            <w:szCs w:val="20"/>
            <w:shd w:val="clear" w:color="auto" w:fill="FFFFFF"/>
          </w:rPr>
          <w:delText>Landscape ecology</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31</w:delText>
        </w:r>
        <w:r w:rsidDel="00370CF0">
          <w:rPr>
            <w:rFonts w:ascii="Arial" w:hAnsi="Arial" w:cs="Arial"/>
            <w:color w:val="222222"/>
            <w:sz w:val="20"/>
            <w:szCs w:val="20"/>
            <w:shd w:val="clear" w:color="auto" w:fill="FFFFFF"/>
          </w:rPr>
          <w:delText>(6), 1177-1194.</w:delText>
        </w:r>
      </w:del>
    </w:p>
    <w:p w14:paraId="68C0FB8D" w14:textId="77777777" w:rsidR="002F5E91" w:rsidDel="00370CF0" w:rsidRDefault="002F5E91">
      <w:pPr>
        <w:rPr>
          <w:del w:id="221" w:author="Florence Carpentier" w:date="2018-04-20T11:42:00Z"/>
          <w:rFonts w:ascii="Arial" w:hAnsi="Arial" w:cs="Arial"/>
          <w:color w:val="222222"/>
          <w:sz w:val="20"/>
          <w:szCs w:val="20"/>
          <w:shd w:val="clear" w:color="auto" w:fill="FFFFFF"/>
        </w:rPr>
      </w:pPr>
    </w:p>
    <w:p w14:paraId="4E7F3EBE" w14:textId="77777777" w:rsidR="002F5E91" w:rsidDel="00370CF0" w:rsidRDefault="00BF57AB">
      <w:pPr>
        <w:rPr>
          <w:del w:id="222" w:author="Florence Carpentier" w:date="2018-04-20T11:42:00Z"/>
          <w:rFonts w:ascii="Arial" w:hAnsi="Arial" w:cs="Arial"/>
          <w:color w:val="222222"/>
          <w:sz w:val="20"/>
          <w:szCs w:val="20"/>
          <w:shd w:val="clear" w:color="auto" w:fill="FFFFFF"/>
        </w:rPr>
      </w:pPr>
      <w:del w:id="223" w:author="Florence Carpentier" w:date="2018-04-20T11:42:00Z">
        <w:r w:rsidDel="00370CF0">
          <w:rPr>
            <w:rFonts w:ascii="Arial" w:hAnsi="Arial" w:cs="Arial"/>
            <w:color w:val="222222"/>
            <w:sz w:val="20"/>
            <w:szCs w:val="20"/>
            <w:shd w:val="clear" w:color="auto" w:fill="FFFFFF"/>
          </w:rPr>
          <w:delText>Moilanen, A., &amp;Hanski, I. (2001). On the use of connectivity measures in spatial ecology. </w:delText>
        </w:r>
        <w:r w:rsidDel="00370CF0">
          <w:rPr>
            <w:rFonts w:ascii="Arial" w:hAnsi="Arial" w:cs="Arial"/>
            <w:i/>
            <w:iCs/>
            <w:color w:val="222222"/>
            <w:sz w:val="20"/>
            <w:szCs w:val="20"/>
            <w:shd w:val="clear" w:color="auto" w:fill="FFFFFF"/>
          </w:rPr>
          <w:delText>Oikos</w:delText>
        </w:r>
        <w:r w:rsidDel="00370CF0">
          <w:rPr>
            <w:rFonts w:ascii="Arial" w:hAnsi="Arial" w:cs="Arial"/>
            <w:color w:val="222222"/>
            <w:sz w:val="20"/>
            <w:szCs w:val="20"/>
            <w:shd w:val="clear" w:color="auto" w:fill="FFFFFF"/>
          </w:rPr>
          <w:delText>, </w:delText>
        </w:r>
        <w:r w:rsidDel="00370CF0">
          <w:rPr>
            <w:rFonts w:ascii="Arial" w:hAnsi="Arial" w:cs="Arial"/>
            <w:i/>
            <w:iCs/>
            <w:color w:val="222222"/>
            <w:sz w:val="20"/>
            <w:szCs w:val="20"/>
            <w:shd w:val="clear" w:color="auto" w:fill="FFFFFF"/>
          </w:rPr>
          <w:delText>95</w:delText>
        </w:r>
        <w:r w:rsidDel="00370CF0">
          <w:rPr>
            <w:rFonts w:ascii="Arial" w:hAnsi="Arial" w:cs="Arial"/>
            <w:color w:val="222222"/>
            <w:sz w:val="20"/>
            <w:szCs w:val="20"/>
            <w:shd w:val="clear" w:color="auto" w:fill="FFFFFF"/>
          </w:rPr>
          <w:delText>(1), 147-151.</w:delText>
        </w:r>
      </w:del>
    </w:p>
    <w:p w14:paraId="0296D5CB" w14:textId="77777777" w:rsidR="002F5E91" w:rsidDel="00370CF0" w:rsidRDefault="002F5E91">
      <w:pPr>
        <w:rPr>
          <w:del w:id="224" w:author="Florence Carpentier" w:date="2018-04-20T11:42:00Z"/>
          <w:lang w:val="fr-FR"/>
        </w:rPr>
      </w:pPr>
    </w:p>
    <w:p w14:paraId="6F948D42" w14:textId="77777777" w:rsidR="002F5E91" w:rsidDel="00370CF0" w:rsidRDefault="002F5E91">
      <w:pPr>
        <w:rPr>
          <w:del w:id="225" w:author="Florence Carpentier" w:date="2018-04-20T11:42:00Z"/>
          <w:lang w:val="fr-FR"/>
        </w:rPr>
      </w:pPr>
    </w:p>
    <w:p w14:paraId="30FC05E1" w14:textId="77777777" w:rsidR="002F5E91" w:rsidDel="00370CF0" w:rsidRDefault="002F5E91">
      <w:pPr>
        <w:rPr>
          <w:del w:id="226" w:author="Florence Carpentier" w:date="2018-04-20T11:42:00Z"/>
        </w:rPr>
      </w:pPr>
    </w:p>
    <w:p w14:paraId="4F7A5EAE" w14:textId="77777777" w:rsidR="002F5E91" w:rsidDel="00370CF0" w:rsidRDefault="002F5E91">
      <w:pPr>
        <w:rPr>
          <w:del w:id="227" w:author="Florence Carpentier" w:date="2018-04-20T11:42:00Z"/>
        </w:rPr>
      </w:pPr>
    </w:p>
    <w:p w14:paraId="248F202A" w14:textId="77777777" w:rsidR="002F5E91" w:rsidDel="00370CF0" w:rsidRDefault="002F5E91">
      <w:pPr>
        <w:rPr>
          <w:del w:id="228" w:author="Florence Carpentier" w:date="2018-04-20T11:42:00Z"/>
        </w:rPr>
      </w:pPr>
    </w:p>
    <w:p w14:paraId="21D1B4C4" w14:textId="77777777" w:rsidR="002F5E91" w:rsidDel="00370CF0" w:rsidRDefault="002F5E91">
      <w:pPr>
        <w:rPr>
          <w:del w:id="229" w:author="Florence Carpentier" w:date="2018-04-20T11:42:00Z"/>
        </w:rPr>
      </w:pPr>
    </w:p>
    <w:p w14:paraId="05107DF3" w14:textId="77777777" w:rsidR="002F5E91" w:rsidDel="00370CF0" w:rsidRDefault="002F5E91">
      <w:pPr>
        <w:rPr>
          <w:del w:id="230" w:author="Florence Carpentier" w:date="2018-04-20T11:42:00Z"/>
        </w:rPr>
      </w:pPr>
    </w:p>
    <w:p w14:paraId="64BC9656" w14:textId="77777777" w:rsidR="002F5E91" w:rsidDel="00370CF0" w:rsidRDefault="00BF57AB">
      <w:pPr>
        <w:rPr>
          <w:del w:id="231" w:author="Florence Carpentier" w:date="2018-04-20T11:42:00Z"/>
          <w:lang w:val="fr-FR"/>
        </w:rPr>
      </w:pPr>
      <w:del w:id="232" w:author="Florence Carpentier" w:date="2018-04-20T11:42:00Z">
        <w:r w:rsidDel="00370CF0">
          <w:rPr>
            <w:lang w:val="fr-FR"/>
          </w:rPr>
          <w:delText>Holland et al. 2004, Miguet et al. 2016</w:delText>
        </w:r>
      </w:del>
    </w:p>
    <w:p w14:paraId="31E050E3" w14:textId="77777777" w:rsidR="002F5E91" w:rsidDel="00370CF0" w:rsidRDefault="002F5E91">
      <w:pPr>
        <w:rPr>
          <w:del w:id="233" w:author="Florence Carpentier" w:date="2018-04-20T11:42:00Z"/>
          <w:lang w:val="fr-FR"/>
        </w:rPr>
      </w:pPr>
    </w:p>
    <w:p w14:paraId="058BE0AC" w14:textId="77777777" w:rsidR="002F5E91" w:rsidRDefault="002F5E91">
      <w:pPr>
        <w:rPr>
          <w:lang w:val="fr-FR"/>
        </w:rPr>
      </w:pPr>
    </w:p>
    <w:p w14:paraId="6236CF8B" w14:textId="77777777" w:rsidR="002F5E91" w:rsidRDefault="00BF57AB">
      <w:r>
        <w:t xml:space="preserve">Model </w:t>
      </w:r>
    </w:p>
    <w:p w14:paraId="6BC4F603" w14:textId="77777777" w:rsidR="002F5E91" w:rsidRDefault="00BF57AB">
      <w:r>
        <w:t>Y ~ L(local+spatial)</w:t>
      </w:r>
    </w:p>
    <w:p w14:paraId="7E1ECE37" w14:textId="77777777" w:rsidR="002F5E91" w:rsidRDefault="00BF57AB">
      <w:r>
        <w:t>Modélisation of spatial effect :</w:t>
      </w:r>
      <w:r>
        <w:tab/>
      </w:r>
    </w:p>
    <w:p w14:paraId="7EDA215E" w14:textId="77777777" w:rsidR="002F5E91" w:rsidRDefault="00BF57AB">
      <w:pPr>
        <w:rPr>
          <w:lang w:val="fr-FR"/>
        </w:rPr>
      </w:pPr>
      <w:r>
        <w:tab/>
      </w:r>
      <w:r>
        <w:tab/>
      </w:r>
      <w:r>
        <w:tab/>
      </w:r>
      <w:r>
        <w:rPr>
          <w:lang w:val="fr-FR"/>
        </w:rPr>
        <w:t>FIS : concept, parameterinterpretation</w:t>
      </w:r>
      <w:r>
        <w:rPr>
          <w:lang w:val="fr-FR"/>
        </w:rPr>
        <w:br/>
      </w:r>
      <w:r>
        <w:rPr>
          <w:lang w:val="fr-FR"/>
        </w:rPr>
        <w:tab/>
      </w:r>
      <w:r>
        <w:rPr>
          <w:lang w:val="fr-FR"/>
        </w:rPr>
        <w:tab/>
      </w:r>
      <w:r>
        <w:rPr>
          <w:lang w:val="fr-FR"/>
        </w:rPr>
        <w:tab/>
      </w:r>
      <w:r>
        <w:rPr>
          <w:lang w:val="fr-FR"/>
        </w:rPr>
        <w:tab/>
        <w:t>family</w:t>
      </w:r>
    </w:p>
    <w:p w14:paraId="113F0A10" w14:textId="77777777" w:rsidR="002F5E91" w:rsidRDefault="00BF57AB">
      <w:pPr>
        <w:rPr>
          <w:lang w:val="fr-FR"/>
        </w:rPr>
      </w:pPr>
      <w:r>
        <w:rPr>
          <w:lang w:val="fr-FR"/>
        </w:rPr>
        <w:t>Equation des contributions spatiales</w:t>
      </w:r>
    </w:p>
    <w:p w14:paraId="3A71C57B" w14:textId="77777777" w:rsidR="002F5E91" w:rsidRDefault="00BF57AB">
      <w:r>
        <w:t>Modélisation of local effect :  fixed or random effect</w:t>
      </w:r>
    </w:p>
    <w:p w14:paraId="39B1C5F8" w14:textId="77777777" w:rsidR="002F5E91" w:rsidRDefault="00BF57AB">
      <w:r>
        <w:t xml:space="preserve">Type of data : L different family (mv abund) </w:t>
      </w:r>
    </w:p>
    <w:p w14:paraId="74047D1A" w14:textId="77777777" w:rsidR="002F5E91" w:rsidRDefault="002F5E91"/>
    <w:p w14:paraId="6B404F9F" w14:textId="77777777" w:rsidR="002F5E91" w:rsidRDefault="002F5E91"/>
    <w:p w14:paraId="1D3B664C" w14:textId="77777777" w:rsidR="002F5E91" w:rsidRDefault="00BF57AB">
      <w:r>
        <w:lastRenderedPageBreak/>
        <w:t xml:space="preserve">Importing Data </w:t>
      </w:r>
    </w:p>
    <w:p w14:paraId="0AD03BDE" w14:textId="77777777" w:rsidR="002F5E91" w:rsidRDefault="00BF57AB">
      <w:pPr>
        <w:numPr>
          <w:ilvl w:val="0"/>
          <w:numId w:val="1"/>
        </w:numPr>
      </w:pPr>
      <w:r>
        <w:t>data&lt;-sig</w:t>
      </w:r>
    </w:p>
    <w:p w14:paraId="71956759" w14:textId="77777777" w:rsidR="002F5E91" w:rsidRDefault="00BF57AB">
      <w:pPr>
        <w:ind w:left="720"/>
        <w:rPr>
          <w:lang w:val="fr-FR"/>
        </w:rPr>
      </w:pPr>
      <w:r>
        <w:rPr>
          <w:lang w:val="fr-FR"/>
        </w:rPr>
        <w:t>return objet de type de machin de forme</w:t>
      </w:r>
    </w:p>
    <w:p w14:paraId="0BAAA7EA" w14:textId="77777777" w:rsidR="002F5E91" w:rsidRDefault="00BF57AB">
      <w:pPr>
        <w:ind w:left="720"/>
        <w:rPr>
          <w:lang w:val="fr-FR"/>
        </w:rPr>
      </w:pPr>
      <w:r>
        <w:rPr>
          <w:lang w:val="fr-FR"/>
        </w:rPr>
        <w:t>polygone = point width</w:t>
      </w:r>
    </w:p>
    <w:p w14:paraId="2CF862BF" w14:textId="77777777" w:rsidR="002F5E91" w:rsidRDefault="002F5E91">
      <w:pPr>
        <w:ind w:left="720"/>
        <w:rPr>
          <w:lang w:val="fr-FR"/>
        </w:rPr>
      </w:pPr>
    </w:p>
    <w:p w14:paraId="4FF10FB4" w14:textId="77777777" w:rsidR="002F5E91" w:rsidRDefault="002F5E91">
      <w:pPr>
        <w:ind w:left="720"/>
      </w:pPr>
    </w:p>
    <w:sectPr w:rsidR="002F5E91">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Florence Carpentier" w:date="2018-04-20T16:45:00Z" w:initials="FC">
    <w:p w14:paraId="76757775" w14:textId="77777777" w:rsidR="006F49E4" w:rsidRDefault="006F49E4">
      <w:pPr>
        <w:pStyle w:val="Commentaire"/>
      </w:pPr>
      <w:r>
        <w:rPr>
          <w:rStyle w:val="Marquedecommentaire"/>
        </w:rPr>
        <w:annotationRef/>
      </w:r>
      <w:r>
        <w:t>Comme nous mais une seule variable. FIS Gaussian</w:t>
      </w:r>
    </w:p>
    <w:p w14:paraId="1374AA9C" w14:textId="77777777" w:rsidR="006F49E4" w:rsidRDefault="006F49E4">
      <w:pPr>
        <w:pStyle w:val="Commentaire"/>
      </w:pPr>
      <w:r>
        <w:t>NB estimation sous R iterative modèle glm et optim</w:t>
      </w:r>
    </w:p>
  </w:comment>
  <w:comment w:id="98" w:author="Florence Carpentier" w:date="2018-04-20T16:46:00Z" w:initials="FC">
    <w:p w14:paraId="7DC1D3BF" w14:textId="77777777" w:rsidR="006F49E4" w:rsidRDefault="006F49E4">
      <w:pPr>
        <w:pStyle w:val="Commentaire"/>
      </w:pPr>
      <w:r>
        <w:rPr>
          <w:rStyle w:val="Marquedecommentaire"/>
        </w:rPr>
        <w:annotationRef/>
      </w:r>
      <w:r>
        <w:t xml:space="preserve">Distance weighting function mais  précalculé par buffers sur plusieurs distances </w:t>
      </w:r>
    </w:p>
  </w:comment>
  <w:comment w:id="115" w:author="Florence Carpentier" w:date="2018-04-20T16:49:00Z" w:initials="FC">
    <w:p w14:paraId="0FE5459E" w14:textId="77777777" w:rsidR="006F49E4" w:rsidRDefault="006F49E4">
      <w:pPr>
        <w:pStyle w:val="Commentaire"/>
      </w:pPr>
      <w:r>
        <w:rPr>
          <w:rStyle w:val="Marquedecommentaire"/>
        </w:rPr>
        <w:annotationRef/>
      </w:r>
      <w:r>
        <w:t>A priori devrait être avec une taille de buffer choisi à l’avance en function des capacités des animaux à vérifier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74AA9C" w15:done="0"/>
  <w15:commentEx w15:paraId="7DC1D3BF" w15:done="0"/>
  <w15:commentEx w15:paraId="0FE5459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9C044" w14:textId="77777777" w:rsidR="00E85B1C" w:rsidRDefault="00E85B1C" w:rsidP="00297C6A">
      <w:r>
        <w:separator/>
      </w:r>
    </w:p>
  </w:endnote>
  <w:endnote w:type="continuationSeparator" w:id="0">
    <w:p w14:paraId="2B3C7C59" w14:textId="77777777" w:rsidR="00E85B1C" w:rsidRDefault="00E85B1C" w:rsidP="0029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Open Sans">
    <w:panose1 w:val="020B0606030504020204"/>
    <w:charset w:val="00"/>
    <w:family w:val="swiss"/>
    <w:pitch w:val="variable"/>
    <w:sig w:usb0="E00002EF" w:usb1="4000205B" w:usb2="00000028" w:usb3="00000000" w:csb0="0000019F" w:csb1="00000000"/>
  </w:font>
  <w:font w:name="AdvTTa9c1b374">
    <w:panose1 w:val="00000000000000000000"/>
    <w:charset w:val="00"/>
    <w:family w:val="auto"/>
    <w:notTrueType/>
    <w:pitch w:val="default"/>
    <w:sig w:usb0="00000003" w:usb1="00000000" w:usb2="00000000" w:usb3="00000000" w:csb0="00000001" w:csb1="00000000"/>
  </w:font>
  <w:font w:name="AdvTTeb5f0e55.I">
    <w:panose1 w:val="00000000000000000000"/>
    <w:charset w:val="00"/>
    <w:family w:val="swiss"/>
    <w:notTrueType/>
    <w:pitch w:val="default"/>
    <w:sig w:usb0="00000003" w:usb1="00000000" w:usb2="00000000" w:usb3="00000000" w:csb0="00000001" w:csb1="00000000"/>
  </w:font>
  <w:font w:name="AdvTTa9c1b374+20">
    <w:panose1 w:val="00000000000000000000"/>
    <w:charset w:val="00"/>
    <w:family w:val="swiss"/>
    <w:notTrueType/>
    <w:pitch w:val="default"/>
    <w:sig w:usb0="00000003" w:usb1="00000000" w:usb2="00000000" w:usb3="00000000" w:csb0="00000001" w:csb1="00000000"/>
  </w:font>
  <w:font w:name="AdvTTa9c1b374+fb">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7E5DE" w14:textId="77777777" w:rsidR="00E85B1C" w:rsidRDefault="00E85B1C" w:rsidP="00297C6A">
      <w:r>
        <w:separator/>
      </w:r>
    </w:p>
  </w:footnote>
  <w:footnote w:type="continuationSeparator" w:id="0">
    <w:p w14:paraId="42C3DC6C" w14:textId="77777777" w:rsidR="00E85B1C" w:rsidRDefault="00E85B1C" w:rsidP="00297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703F2"/>
    <w:multiLevelType w:val="multilevel"/>
    <w:tmpl w:val="EED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87D87"/>
    <w:multiLevelType w:val="multilevel"/>
    <w:tmpl w:val="D7E885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192F3D"/>
    <w:multiLevelType w:val="multilevel"/>
    <w:tmpl w:val="D1EC094E"/>
    <w:lvl w:ilvl="0">
      <w:start w:val="5"/>
      <w:numFmt w:val="bullet"/>
      <w:lvlText w:val=""/>
      <w:lvlJc w:val="left"/>
      <w:pPr>
        <w:ind w:left="928" w:hanging="360"/>
      </w:pPr>
      <w:rPr>
        <w:rFonts w:ascii="Wingdings" w:hAnsi="Wingdings" w:cs="Wingdings" w:hint="default"/>
      </w:rPr>
    </w:lvl>
    <w:lvl w:ilvl="1">
      <w:start w:val="1"/>
      <w:numFmt w:val="bullet"/>
      <w:lvlText w:val="o"/>
      <w:lvlJc w:val="left"/>
      <w:pPr>
        <w:ind w:left="1648" w:hanging="360"/>
      </w:pPr>
      <w:rPr>
        <w:rFonts w:ascii="Courier New" w:hAnsi="Courier New" w:cs="Courier New" w:hint="default"/>
      </w:rPr>
    </w:lvl>
    <w:lvl w:ilvl="2">
      <w:start w:val="1"/>
      <w:numFmt w:val="bullet"/>
      <w:lvlText w:val=""/>
      <w:lvlJc w:val="left"/>
      <w:pPr>
        <w:ind w:left="2368" w:hanging="360"/>
      </w:pPr>
      <w:rPr>
        <w:rFonts w:ascii="Wingdings" w:hAnsi="Wingdings" w:cs="Wingdings" w:hint="default"/>
      </w:rPr>
    </w:lvl>
    <w:lvl w:ilvl="3">
      <w:start w:val="1"/>
      <w:numFmt w:val="bullet"/>
      <w:lvlText w:val=""/>
      <w:lvlJc w:val="left"/>
      <w:pPr>
        <w:ind w:left="3088" w:hanging="360"/>
      </w:pPr>
      <w:rPr>
        <w:rFonts w:ascii="Symbol" w:hAnsi="Symbol" w:cs="Symbol" w:hint="default"/>
      </w:rPr>
    </w:lvl>
    <w:lvl w:ilvl="4">
      <w:start w:val="1"/>
      <w:numFmt w:val="bullet"/>
      <w:lvlText w:val="o"/>
      <w:lvlJc w:val="left"/>
      <w:pPr>
        <w:ind w:left="3808" w:hanging="360"/>
      </w:pPr>
      <w:rPr>
        <w:rFonts w:ascii="Courier New" w:hAnsi="Courier New" w:cs="Courier New" w:hint="default"/>
      </w:rPr>
    </w:lvl>
    <w:lvl w:ilvl="5">
      <w:start w:val="1"/>
      <w:numFmt w:val="bullet"/>
      <w:lvlText w:val=""/>
      <w:lvlJc w:val="left"/>
      <w:pPr>
        <w:ind w:left="4528" w:hanging="360"/>
      </w:pPr>
      <w:rPr>
        <w:rFonts w:ascii="Wingdings" w:hAnsi="Wingdings" w:cs="Wingdings" w:hint="default"/>
      </w:rPr>
    </w:lvl>
    <w:lvl w:ilvl="6">
      <w:start w:val="1"/>
      <w:numFmt w:val="bullet"/>
      <w:lvlText w:val=""/>
      <w:lvlJc w:val="left"/>
      <w:pPr>
        <w:ind w:left="5248" w:hanging="360"/>
      </w:pPr>
      <w:rPr>
        <w:rFonts w:ascii="Symbol" w:hAnsi="Symbol" w:cs="Symbol" w:hint="default"/>
      </w:rPr>
    </w:lvl>
    <w:lvl w:ilvl="7">
      <w:start w:val="1"/>
      <w:numFmt w:val="bullet"/>
      <w:lvlText w:val="o"/>
      <w:lvlJc w:val="left"/>
      <w:pPr>
        <w:ind w:left="5968" w:hanging="360"/>
      </w:pPr>
      <w:rPr>
        <w:rFonts w:ascii="Courier New" w:hAnsi="Courier New" w:cs="Courier New" w:hint="default"/>
      </w:rPr>
    </w:lvl>
    <w:lvl w:ilvl="8">
      <w:start w:val="1"/>
      <w:numFmt w:val="bullet"/>
      <w:lvlText w:val=""/>
      <w:lvlJc w:val="left"/>
      <w:pPr>
        <w:ind w:left="6688" w:hanging="360"/>
      </w:pPr>
      <w:rPr>
        <w:rFonts w:ascii="Wingdings" w:hAnsi="Wingdings" w:cs="Wingdings" w:hint="default"/>
      </w:rPr>
    </w:lvl>
  </w:abstractNum>
  <w:abstractNum w:abstractNumId="3" w15:restartNumberingAfterBreak="0">
    <w:nsid w:val="7B7B745D"/>
    <w:multiLevelType w:val="multilevel"/>
    <w:tmpl w:val="AC1C63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ence Carpentier">
    <w15:presenceInfo w15:providerId="AD" w15:userId="S-1-5-21-3569255166-3711921035-3486062074-8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91"/>
    <w:rsid w:val="00241830"/>
    <w:rsid w:val="00297C6A"/>
    <w:rsid w:val="002F5E91"/>
    <w:rsid w:val="00370CF0"/>
    <w:rsid w:val="004C4172"/>
    <w:rsid w:val="006F49E4"/>
    <w:rsid w:val="00786D48"/>
    <w:rsid w:val="007950A3"/>
    <w:rsid w:val="007B0333"/>
    <w:rsid w:val="007D2952"/>
    <w:rsid w:val="007E4445"/>
    <w:rsid w:val="00A510E1"/>
    <w:rsid w:val="00BD7C93"/>
    <w:rsid w:val="00BF57AB"/>
    <w:rsid w:val="00CA54E9"/>
    <w:rsid w:val="00D7621B"/>
    <w:rsid w:val="00DD55A5"/>
    <w:rsid w:val="00E85B1C"/>
    <w:rsid w:val="00FA5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2307"/>
  <w15:docId w15:val="{32C7DBDB-F95D-4841-90F6-36D5548C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A32"/>
    <w:pPr>
      <w:widowControl w:val="0"/>
      <w:suppressAutoHyphens/>
    </w:pPr>
    <w:rPr>
      <w:rFonts w:ascii="Liberation Serif" w:eastAsia="Droid Sans Fallback" w:hAnsi="Liberation Serif" w:cs="FreeSans"/>
      <w:sz w:val="24"/>
      <w:szCs w:val="24"/>
      <w:lang w:val="en-US" w:eastAsia="zh-C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D36B41"/>
    <w:rPr>
      <w:sz w:val="16"/>
      <w:szCs w:val="16"/>
    </w:rPr>
  </w:style>
  <w:style w:type="character" w:customStyle="1" w:styleId="CommentaireCar">
    <w:name w:val="Commentaire Car"/>
    <w:basedOn w:val="Policepardfaut"/>
    <w:link w:val="Commentaire"/>
    <w:uiPriority w:val="99"/>
    <w:semiHidden/>
    <w:rsid w:val="00D36B41"/>
    <w:rPr>
      <w:rFonts w:ascii="Liberation Serif" w:eastAsia="Droid Sans Fallback" w:hAnsi="Liberation Serif" w:cs="Mangal"/>
      <w:szCs w:val="18"/>
      <w:lang w:val="en-US" w:eastAsia="zh-CN" w:bidi="hi-IN"/>
    </w:rPr>
  </w:style>
  <w:style w:type="character" w:customStyle="1" w:styleId="ObjetducommentaireCar">
    <w:name w:val="Objet du commentaire Car"/>
    <w:basedOn w:val="CommentaireCar"/>
    <w:link w:val="Objetducommentaire"/>
    <w:uiPriority w:val="99"/>
    <w:semiHidden/>
    <w:rsid w:val="00D36B41"/>
    <w:rPr>
      <w:rFonts w:ascii="Liberation Serif" w:eastAsia="Droid Sans Fallback" w:hAnsi="Liberation Serif" w:cs="Mangal"/>
      <w:b/>
      <w:bCs/>
      <w:szCs w:val="18"/>
      <w:lang w:val="en-US" w:eastAsia="zh-CN" w:bidi="hi-IN"/>
    </w:rPr>
  </w:style>
  <w:style w:type="character" w:customStyle="1" w:styleId="TextedebullesCar">
    <w:name w:val="Texte de bulles Car"/>
    <w:basedOn w:val="Policepardfaut"/>
    <w:link w:val="Textedebulles"/>
    <w:uiPriority w:val="99"/>
    <w:semiHidden/>
    <w:rsid w:val="00D36B41"/>
    <w:rPr>
      <w:rFonts w:ascii="Tahoma" w:eastAsia="Droid Sans Fallback" w:hAnsi="Tahoma" w:cs="Mangal"/>
      <w:sz w:val="16"/>
      <w:szCs w:val="14"/>
      <w:lang w:val="en-US" w:eastAsia="zh-CN" w:bidi="hi-IN"/>
    </w:rPr>
  </w:style>
  <w:style w:type="character" w:customStyle="1" w:styleId="PrformatHTMLCar">
    <w:name w:val="Préformaté HTML Car"/>
    <w:basedOn w:val="Policepardfaut"/>
    <w:link w:val="PrformatHTML"/>
    <w:uiPriority w:val="99"/>
    <w:semiHidden/>
    <w:rsid w:val="00EB3D02"/>
    <w:rPr>
      <w:rFonts w:ascii="Courier New" w:hAnsi="Courier New" w:cs="Courier New"/>
    </w:rPr>
  </w:style>
  <w:style w:type="character" w:customStyle="1" w:styleId="gem3dmtclgb">
    <w:name w:val="gem3dmtclgb"/>
    <w:basedOn w:val="Policepardfaut"/>
    <w:rsid w:val="00EB3D02"/>
  </w:style>
  <w:style w:type="character" w:customStyle="1" w:styleId="gem3dmtclfb">
    <w:name w:val="gem3dmtclfb"/>
    <w:basedOn w:val="Policepardfaut"/>
    <w:rsid w:val="00EB3D02"/>
  </w:style>
  <w:style w:type="character" w:styleId="Textedelespacerserv">
    <w:name w:val="Placeholder Text"/>
    <w:basedOn w:val="Policepardfaut"/>
    <w:uiPriority w:val="99"/>
    <w:semiHidden/>
    <w:rsid w:val="00EE6025"/>
    <w:rPr>
      <w:color w:val="808080"/>
    </w:rPr>
  </w:style>
  <w:style w:type="character" w:customStyle="1" w:styleId="ListLabel1">
    <w:name w:val="ListLabel 1"/>
    <w:rPr>
      <w:rFonts w:eastAsia="Droid Sans Fallback" w:cs="FreeSans"/>
    </w:rPr>
  </w:style>
  <w:style w:type="character" w:customStyle="1" w:styleId="ListLabel2">
    <w:name w:val="ListLabel 2"/>
    <w:rPr>
      <w:rFonts w:cs="Courier New"/>
    </w:rPr>
  </w:style>
  <w:style w:type="character" w:customStyle="1" w:styleId="ListLabel3">
    <w:name w:val="ListLabel 3"/>
    <w:rPr>
      <w:rFonts w:eastAsia="Times New Roman" w:cs="Courier New"/>
    </w:rPr>
  </w:style>
  <w:style w:type="paragraph" w:styleId="Titre">
    <w:name w:val="Title"/>
    <w:basedOn w:val="Normal"/>
    <w:next w:val="Corpsdetexte"/>
    <w:pPr>
      <w:keepNext/>
      <w:spacing w:before="240" w:after="120"/>
    </w:pPr>
    <w:rPr>
      <w:rFonts w:ascii="Liberation Sans" w:hAnsi="Liberation Sans"/>
      <w:sz w:val="28"/>
      <w:szCs w:val="28"/>
    </w:rPr>
  </w:style>
  <w:style w:type="paragraph" w:styleId="Corpsdetexte">
    <w:name w:val="Body Text"/>
    <w:basedOn w:val="Normal"/>
    <w:rsid w:val="00412A32"/>
    <w:pPr>
      <w:spacing w:after="140" w:line="288" w:lineRule="auto"/>
    </w:pPr>
  </w:style>
  <w:style w:type="paragraph" w:styleId="Liste">
    <w:name w:val="List"/>
    <w:basedOn w:val="Corpsdetexte"/>
    <w:rsid w:val="00412A32"/>
  </w:style>
  <w:style w:type="paragraph" w:styleId="Lgende">
    <w:name w:val="caption"/>
    <w:basedOn w:val="Normal"/>
    <w:qFormat/>
    <w:rsid w:val="00412A32"/>
    <w:pPr>
      <w:suppressLineNumbers/>
      <w:spacing w:before="120" w:after="120"/>
    </w:pPr>
    <w:rPr>
      <w:i/>
      <w:iCs/>
    </w:rPr>
  </w:style>
  <w:style w:type="paragraph" w:customStyle="1" w:styleId="Index">
    <w:name w:val="Index"/>
    <w:basedOn w:val="Normal"/>
    <w:rsid w:val="00412A32"/>
    <w:pPr>
      <w:suppressLineNumbers/>
    </w:pPr>
  </w:style>
  <w:style w:type="paragraph" w:customStyle="1" w:styleId="Titre1">
    <w:name w:val="Titre1"/>
    <w:basedOn w:val="Normal"/>
    <w:rsid w:val="00412A32"/>
    <w:pPr>
      <w:keepNext/>
      <w:spacing w:before="240" w:after="120"/>
    </w:pPr>
    <w:rPr>
      <w:rFonts w:ascii="Liberation Sans" w:hAnsi="Liberation Sans"/>
      <w:sz w:val="28"/>
      <w:szCs w:val="28"/>
    </w:rPr>
  </w:style>
  <w:style w:type="paragraph" w:styleId="Commentaire">
    <w:name w:val="annotation text"/>
    <w:basedOn w:val="Normal"/>
    <w:link w:val="CommentaireCar"/>
    <w:uiPriority w:val="99"/>
    <w:semiHidden/>
    <w:unhideWhenUsed/>
    <w:rsid w:val="00D36B41"/>
    <w:rPr>
      <w:rFonts w:cs="Mangal"/>
      <w:sz w:val="20"/>
      <w:szCs w:val="18"/>
    </w:rPr>
  </w:style>
  <w:style w:type="paragraph" w:styleId="Objetducommentaire">
    <w:name w:val="annotation subject"/>
    <w:basedOn w:val="Commentaire"/>
    <w:link w:val="ObjetducommentaireCar"/>
    <w:uiPriority w:val="99"/>
    <w:semiHidden/>
    <w:unhideWhenUsed/>
    <w:rsid w:val="00D36B41"/>
    <w:rPr>
      <w:b/>
      <w:bCs/>
    </w:rPr>
  </w:style>
  <w:style w:type="paragraph" w:styleId="Textedebulles">
    <w:name w:val="Balloon Text"/>
    <w:basedOn w:val="Normal"/>
    <w:link w:val="TextedebullesCar"/>
    <w:uiPriority w:val="99"/>
    <w:semiHidden/>
    <w:unhideWhenUsed/>
    <w:rsid w:val="00D36B41"/>
    <w:rPr>
      <w:rFonts w:ascii="Tahoma" w:hAnsi="Tahoma" w:cs="Mangal"/>
      <w:sz w:val="16"/>
      <w:szCs w:val="14"/>
    </w:rPr>
  </w:style>
  <w:style w:type="paragraph" w:styleId="PrformatHTML">
    <w:name w:val="HTML Preformatted"/>
    <w:basedOn w:val="Normal"/>
    <w:link w:val="PrformatHTMLCar"/>
    <w:uiPriority w:val="99"/>
    <w:semiHidden/>
    <w:unhideWhenUsed/>
    <w:rsid w:val="00EB3D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fr-FR" w:eastAsia="fr-FR" w:bidi="ar-SA"/>
    </w:rPr>
  </w:style>
  <w:style w:type="paragraph" w:styleId="Paragraphedeliste">
    <w:name w:val="List Paragraph"/>
    <w:basedOn w:val="Normal"/>
    <w:uiPriority w:val="34"/>
    <w:qFormat/>
    <w:rsid w:val="001C703F"/>
    <w:pPr>
      <w:ind w:left="720"/>
      <w:contextualSpacing/>
    </w:pPr>
    <w:rPr>
      <w:rFonts w:cs="Mangal"/>
      <w:szCs w:val="21"/>
    </w:rPr>
  </w:style>
  <w:style w:type="paragraph" w:styleId="Notedebasdepage">
    <w:name w:val="footnote text"/>
    <w:basedOn w:val="Normal"/>
    <w:link w:val="NotedebasdepageCar"/>
    <w:uiPriority w:val="99"/>
    <w:semiHidden/>
    <w:unhideWhenUsed/>
    <w:rsid w:val="00297C6A"/>
    <w:rPr>
      <w:rFonts w:cs="Mangal"/>
      <w:sz w:val="20"/>
      <w:szCs w:val="18"/>
    </w:rPr>
  </w:style>
  <w:style w:type="character" w:customStyle="1" w:styleId="NotedebasdepageCar">
    <w:name w:val="Note de bas de page Car"/>
    <w:basedOn w:val="Policepardfaut"/>
    <w:link w:val="Notedebasdepage"/>
    <w:uiPriority w:val="99"/>
    <w:semiHidden/>
    <w:rsid w:val="00297C6A"/>
    <w:rPr>
      <w:rFonts w:ascii="Liberation Serif" w:eastAsia="Droid Sans Fallback" w:hAnsi="Liberation Serif" w:cs="Mangal"/>
      <w:szCs w:val="18"/>
      <w:lang w:val="en-US" w:eastAsia="zh-CN" w:bidi="hi-IN"/>
    </w:rPr>
  </w:style>
  <w:style w:type="character" w:styleId="Appelnotedebasdep">
    <w:name w:val="footnote reference"/>
    <w:basedOn w:val="Policepardfaut"/>
    <w:uiPriority w:val="99"/>
    <w:semiHidden/>
    <w:unhideWhenUsed/>
    <w:rsid w:val="00297C6A"/>
    <w:rPr>
      <w:vertAlign w:val="superscript"/>
    </w:rPr>
  </w:style>
  <w:style w:type="paragraph" w:styleId="Bibliographie">
    <w:name w:val="Bibliography"/>
    <w:basedOn w:val="Normal"/>
    <w:next w:val="Normal"/>
    <w:uiPriority w:val="37"/>
    <w:unhideWhenUsed/>
    <w:rsid w:val="00297C6A"/>
    <w:pPr>
      <w:ind w:left="720" w:hanging="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856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5456</Words>
  <Characters>30008</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MARTIN</dc:creator>
  <cp:lastModifiedBy>Florence Carpentier</cp:lastModifiedBy>
  <cp:revision>4</cp:revision>
  <cp:lastPrinted>1899-12-31T22:00:00Z</cp:lastPrinted>
  <dcterms:created xsi:type="dcterms:W3CDTF">2018-04-20T09:14:00Z</dcterms:created>
  <dcterms:modified xsi:type="dcterms:W3CDTF">2018-04-20T14:54:00Z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id="KPUTzCfV"/&gt;&lt;style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